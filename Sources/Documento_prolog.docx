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D8E3" w14:textId="28B4EB8C" w:rsidR="00A01112" w:rsidRDefault="00A01112" w:rsidP="6C443420">
      <w:pPr>
        <w:spacing w:after="240"/>
        <w:rPr>
          <w:rFonts w:ascii="Aptos" w:eastAsia="Aptos" w:hAnsi="Aptos" w:cs="Aptos"/>
        </w:rPr>
      </w:pPr>
    </w:p>
    <w:p w14:paraId="58B5453F" w14:textId="090E8B4C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  <w:b/>
          <w:bCs/>
        </w:rPr>
        <w:t>UNIVERSIDADE FEDERAL DO MARANHÃO</w:t>
      </w:r>
    </w:p>
    <w:p w14:paraId="71905623" w14:textId="260C0BB8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>DEPARTAMENTO DE ENGENHARIA DA COMPUTAÇÃO</w:t>
      </w:r>
    </w:p>
    <w:p w14:paraId="736181CB" w14:textId="699EA349" w:rsidR="00A01112" w:rsidRDefault="00A01112"/>
    <w:p w14:paraId="33849564" w14:textId="4CF84FBF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ATIVIDADE</w:t>
      </w:r>
    </w:p>
    <w:p w14:paraId="01D081BE" w14:textId="1919B51C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  <w:b/>
          <w:bCs/>
        </w:rPr>
        <w:t>Curso:</w:t>
      </w:r>
      <w:r w:rsidRPr="6C443420">
        <w:rPr>
          <w:rFonts w:ascii="Aptos" w:eastAsia="Aptos" w:hAnsi="Aptos" w:cs="Aptos"/>
        </w:rPr>
        <w:t xml:space="preserve"> Engenharia da Computação</w:t>
      </w:r>
    </w:p>
    <w:p w14:paraId="536D3646" w14:textId="5BFBD25B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>Ano / Semestre:</w:t>
      </w:r>
      <w:r w:rsidRPr="6C443420">
        <w:rPr>
          <w:rFonts w:ascii="Aptos" w:eastAsia="Aptos" w:hAnsi="Aptos" w:cs="Aptos"/>
        </w:rPr>
        <w:t xml:space="preserve"> 2024 / 2</w:t>
      </w:r>
    </w:p>
    <w:p w14:paraId="3CD54796" w14:textId="7A22BC14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>Disciplina:</w:t>
      </w:r>
      <w:r w:rsidRPr="6C443420">
        <w:rPr>
          <w:rFonts w:ascii="Aptos" w:eastAsia="Aptos" w:hAnsi="Aptos" w:cs="Aptos"/>
        </w:rPr>
        <w:t xml:space="preserve"> Inteligência Artificial</w:t>
      </w:r>
    </w:p>
    <w:p w14:paraId="3ABD882C" w14:textId="57EF587A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>Professor:</w:t>
      </w:r>
      <w:r w:rsidRPr="6C443420">
        <w:rPr>
          <w:rFonts w:ascii="Aptos" w:eastAsia="Aptos" w:hAnsi="Aptos" w:cs="Aptos"/>
        </w:rPr>
        <w:t xml:space="preserve"> Thales Levi Azevedo Valente</w:t>
      </w:r>
    </w:p>
    <w:p w14:paraId="6B1F0E0F" w14:textId="1FDFA8FC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>Tema:</w:t>
      </w:r>
      <w:r w:rsidRPr="6C443420">
        <w:rPr>
          <w:rFonts w:ascii="Aptos" w:eastAsia="Aptos" w:hAnsi="Aptos" w:cs="Aptos"/>
        </w:rPr>
        <w:t xml:space="preserve"> Engenharia do Conhecimento</w:t>
      </w:r>
    </w:p>
    <w:p w14:paraId="5D973826" w14:textId="382C1AC4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</w:rPr>
        <w:t xml:space="preserve"> </w:t>
      </w:r>
      <w:r w:rsidRPr="6C443420">
        <w:rPr>
          <w:rFonts w:ascii="Aptos" w:eastAsia="Aptos" w:hAnsi="Aptos" w:cs="Aptos"/>
          <w:b/>
          <w:bCs/>
        </w:rPr>
        <w:t xml:space="preserve">Alunos: </w:t>
      </w:r>
      <w:r w:rsidR="126A3D32" w:rsidRPr="6C443420">
        <w:rPr>
          <w:rFonts w:ascii="Aptos" w:eastAsia="Aptos" w:hAnsi="Aptos" w:cs="Aptos"/>
          <w:b/>
          <w:bCs/>
        </w:rPr>
        <w:t>Hugo Samuel Oliveira,</w:t>
      </w:r>
      <w:r w:rsidR="47CD2A7A" w:rsidRPr="6C443420">
        <w:rPr>
          <w:rFonts w:ascii="Aptos" w:eastAsia="Aptos" w:hAnsi="Aptos" w:cs="Aptos"/>
          <w:b/>
          <w:bCs/>
        </w:rPr>
        <w:t xml:space="preserve"> </w:t>
      </w:r>
      <w:proofErr w:type="spellStart"/>
      <w:r w:rsidR="126A3D32" w:rsidRPr="6C443420">
        <w:rPr>
          <w:rFonts w:ascii="Aptos" w:eastAsia="Aptos" w:hAnsi="Aptos" w:cs="Aptos"/>
          <w:b/>
          <w:bCs/>
        </w:rPr>
        <w:t>Kellyson</w:t>
      </w:r>
      <w:proofErr w:type="spellEnd"/>
      <w:r w:rsidR="126A3D32" w:rsidRPr="6C443420">
        <w:rPr>
          <w:rFonts w:ascii="Aptos" w:eastAsia="Aptos" w:hAnsi="Aptos" w:cs="Aptos"/>
          <w:b/>
          <w:bCs/>
        </w:rPr>
        <w:t xml:space="preserve"> Aguiar,</w:t>
      </w:r>
      <w:r w:rsidR="60243F6C" w:rsidRPr="6C443420">
        <w:rPr>
          <w:rFonts w:ascii="Aptos" w:eastAsia="Aptos" w:hAnsi="Aptos" w:cs="Aptos"/>
          <w:b/>
          <w:bCs/>
        </w:rPr>
        <w:t xml:space="preserve"> </w:t>
      </w:r>
      <w:proofErr w:type="spellStart"/>
      <w:r w:rsidR="126A3D32" w:rsidRPr="6C443420">
        <w:rPr>
          <w:rFonts w:ascii="Aptos" w:eastAsia="Aptos" w:hAnsi="Aptos" w:cs="Aptos"/>
          <w:b/>
          <w:bCs/>
        </w:rPr>
        <w:t>Luis</w:t>
      </w:r>
      <w:proofErr w:type="spellEnd"/>
      <w:r w:rsidR="126A3D32" w:rsidRPr="6C443420">
        <w:rPr>
          <w:rFonts w:ascii="Aptos" w:eastAsia="Aptos" w:hAnsi="Aptos" w:cs="Aptos"/>
          <w:b/>
          <w:bCs/>
        </w:rPr>
        <w:t xml:space="preserve"> Fernando </w:t>
      </w:r>
      <w:proofErr w:type="spellStart"/>
      <w:r w:rsidR="126A3D32" w:rsidRPr="6C443420">
        <w:rPr>
          <w:rFonts w:ascii="Aptos" w:eastAsia="Aptos" w:hAnsi="Aptos" w:cs="Aptos"/>
          <w:b/>
          <w:bCs/>
        </w:rPr>
        <w:t>Cuvelo</w:t>
      </w:r>
      <w:proofErr w:type="spellEnd"/>
      <w:r w:rsidR="126A3D32" w:rsidRPr="6C443420">
        <w:rPr>
          <w:rFonts w:ascii="Aptos" w:eastAsia="Aptos" w:hAnsi="Aptos" w:cs="Aptos"/>
          <w:b/>
          <w:bCs/>
        </w:rPr>
        <w:t>, Paulo Brito</w:t>
      </w:r>
    </w:p>
    <w:p w14:paraId="3D55AE1F" w14:textId="031176CB" w:rsidR="00A01112" w:rsidRDefault="51456603" w:rsidP="15903C35">
      <w:pPr>
        <w:spacing w:after="240"/>
        <w:rPr>
          <w:rStyle w:val="Hyperlink"/>
          <w:rFonts w:ascii="Aptos" w:eastAsia="Aptos" w:hAnsi="Aptos" w:cs="Aptos"/>
        </w:rPr>
      </w:pPr>
      <w:r w:rsidRPr="59E5412D">
        <w:rPr>
          <w:rFonts w:ascii="Aptos" w:eastAsia="Aptos" w:hAnsi="Aptos" w:cs="Aptos"/>
          <w:b/>
          <w:bCs/>
        </w:rPr>
        <w:t>Git</w:t>
      </w:r>
      <w:r w:rsidRPr="59E5412D">
        <w:rPr>
          <w:rFonts w:ascii="Aptos" w:eastAsia="Aptos" w:hAnsi="Aptos" w:cs="Aptos"/>
        </w:rPr>
        <w:t>:</w:t>
      </w:r>
      <w:ins w:id="0" w:author="Paulo Brito" w:date="2025-05-27T14:14:00Z">
        <w:r>
          <w:fldChar w:fldCharType="begin"/>
        </w:r>
        <w:r>
          <w:instrText xml:space="preserve">HYPERLINK "https://github.com/paulomister/Projeto_PrologIA_2025/blob/main/vehicle_diagnostics.txt" </w:instrText>
        </w:r>
        <w:r>
          <w:fldChar w:fldCharType="separate"/>
        </w:r>
      </w:ins>
      <w:r w:rsidRPr="59E5412D">
        <w:rPr>
          <w:rStyle w:val="Hyperlink"/>
          <w:rFonts w:ascii="Aptos" w:eastAsia="Aptos" w:hAnsi="Aptos" w:cs="Aptos"/>
        </w:rPr>
        <w:t>https://github.com/paulomister/Projeto_PrologIA_2025/blob/main/vehicle_diagnostics.txt</w:t>
      </w:r>
      <w:r>
        <w:fldChar w:fldCharType="end"/>
      </w:r>
    </w:p>
    <w:p w14:paraId="127F0E20" w14:textId="57A82D47" w:rsidR="00A01112" w:rsidRDefault="00A01112" w:rsidP="6C443420">
      <w:pPr>
        <w:spacing w:before="240" w:after="240"/>
        <w:rPr>
          <w:rFonts w:ascii="Aptos" w:eastAsia="Aptos" w:hAnsi="Aptos" w:cs="Aptos"/>
        </w:rPr>
      </w:pPr>
    </w:p>
    <w:p w14:paraId="12E24BF4" w14:textId="4556CFDB" w:rsidR="79253C34" w:rsidRDefault="79253C34" w:rsidP="79253C34">
      <w:pPr>
        <w:spacing w:before="240" w:after="240"/>
        <w:rPr>
          <w:rFonts w:ascii="Aptos" w:eastAsia="Aptos" w:hAnsi="Aptos" w:cs="Aptos"/>
        </w:rPr>
      </w:pPr>
    </w:p>
    <w:p w14:paraId="265782FB" w14:textId="55FD5EB6" w:rsidR="00A01112" w:rsidRDefault="31287F1C" w:rsidP="6C443420">
      <w:pPr>
        <w:pStyle w:val="Ttulo2"/>
        <w:spacing w:before="299" w:after="299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1. Enunciado Geral</w:t>
      </w:r>
    </w:p>
    <w:p w14:paraId="23FDE8CF" w14:textId="72748EBD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Imagine que você trabalha em uma equipe de desenvolvimento de software para veículos autônomos. Um dos módulos desse sistema precisa diagnosticar problemas mecânicos e elétricos no veículo com base em leituras de sensores e estados internos.</w:t>
      </w:r>
    </w:p>
    <w:p w14:paraId="35A66EFE" w14:textId="0AEF608C" w:rsidR="00A01112" w:rsidRDefault="31287F1C" w:rsidP="6C443420">
      <w:p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Você deve propor um protótipo em Prolog que:</w:t>
      </w:r>
    </w:p>
    <w:p w14:paraId="64AC3461" w14:textId="3BDA4167" w:rsidR="00A01112" w:rsidRDefault="31287F1C" w:rsidP="6C443420">
      <w:pPr>
        <w:pStyle w:val="Pargrafoda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Reconheça sinais de falhas no motor.</w:t>
      </w:r>
    </w:p>
    <w:p w14:paraId="70156245" w14:textId="1F73785A" w:rsidR="00A01112" w:rsidRDefault="31287F1C" w:rsidP="6C443420">
      <w:pPr>
        <w:pStyle w:val="Pargrafoda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Identifique possíveis problemas elétricos.</w:t>
      </w:r>
    </w:p>
    <w:p w14:paraId="7367EDAD" w14:textId="5DFBB0AC" w:rsidR="00A01112" w:rsidRDefault="31287F1C" w:rsidP="6C443420">
      <w:pPr>
        <w:pStyle w:val="Pargrafoda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Sugira ações corretivas.</w:t>
      </w:r>
    </w:p>
    <w:p w14:paraId="14DC4916" w14:textId="588B312B" w:rsidR="00A01112" w:rsidRDefault="00A01112"/>
    <w:p w14:paraId="1A0047D9" w14:textId="16F00AA2" w:rsidR="00A01112" w:rsidRDefault="31287F1C" w:rsidP="6C443420">
      <w:pPr>
        <w:pStyle w:val="Ttulo2"/>
        <w:spacing w:before="299" w:after="299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lastRenderedPageBreak/>
        <w:t>2. Itens do Exercício</w:t>
      </w:r>
    </w:p>
    <w:p w14:paraId="643B776E" w14:textId="78BB5751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Exercício 1: Estrutura Básica de Diagnóstico</w:t>
      </w:r>
    </w:p>
    <w:p w14:paraId="1F36A336" w14:textId="667A9816" w:rsidR="00A01112" w:rsidRDefault="31287F1C" w:rsidP="6C443420">
      <w:pPr>
        <w:pStyle w:val="Ttulo2"/>
        <w:numPr>
          <w:ilvl w:val="0"/>
          <w:numId w:val="19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Descreva os sintomas básicos que o veículo pode apresentar:</w:t>
      </w:r>
    </w:p>
    <w:p w14:paraId="5473C2C7" w14:textId="0E7F5D0A" w:rsidR="00A01112" w:rsidRDefault="134030B0" w:rsidP="59E5412D">
      <w:pPr>
        <w:pStyle w:val="PargrafodaLista"/>
        <w:numPr>
          <w:ilvl w:val="1"/>
          <w:numId w:val="19"/>
        </w:numPr>
        <w:spacing w:after="0"/>
      </w:pPr>
      <w:r>
        <w:t>Falha</w:t>
      </w:r>
      <w:r w:rsidR="5177A158">
        <w:t xml:space="preserve"> na ignição, </w:t>
      </w:r>
    </w:p>
    <w:p w14:paraId="3814DCD2" w14:textId="46542628" w:rsidR="00A01112" w:rsidRDefault="5177A158" w:rsidP="59E5412D">
      <w:pPr>
        <w:pStyle w:val="PargrafodaLista"/>
        <w:numPr>
          <w:ilvl w:val="1"/>
          <w:numId w:val="19"/>
        </w:numPr>
        <w:spacing w:after="0"/>
      </w:pPr>
      <w:r>
        <w:t>Luz de Bateria Acesa</w:t>
      </w:r>
    </w:p>
    <w:p w14:paraId="70949CBE" w14:textId="4F3406C0" w:rsidR="00A01112" w:rsidRDefault="5177A158" w:rsidP="59E5412D">
      <w:pPr>
        <w:pStyle w:val="PargrafodaLista"/>
        <w:numPr>
          <w:ilvl w:val="1"/>
          <w:numId w:val="19"/>
        </w:numPr>
        <w:spacing w:after="0"/>
      </w:pPr>
      <w:r>
        <w:t>Tensão Baixa na Bateria</w:t>
      </w:r>
    </w:p>
    <w:p w14:paraId="724C03A0" w14:textId="14EF363F" w:rsidR="00A01112" w:rsidRDefault="5177A158" w:rsidP="59E5412D">
      <w:pPr>
        <w:pStyle w:val="PargrafodaLista"/>
        <w:numPr>
          <w:ilvl w:val="1"/>
          <w:numId w:val="19"/>
        </w:numPr>
        <w:spacing w:after="0"/>
      </w:pPr>
      <w:r>
        <w:t>Temperatura alta no motor</w:t>
      </w:r>
    </w:p>
    <w:p w14:paraId="71AB189B" w14:textId="4DCE6F97" w:rsidR="00A01112" w:rsidRDefault="227DD694" w:rsidP="59E5412D">
      <w:pPr>
        <w:pStyle w:val="PargrafodaLista"/>
        <w:numPr>
          <w:ilvl w:val="1"/>
          <w:numId w:val="19"/>
        </w:numPr>
        <w:spacing w:after="0"/>
      </w:pPr>
      <w:proofErr w:type="spellStart"/>
      <w:r>
        <w:t>Check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Aceso</w:t>
      </w:r>
    </w:p>
    <w:p w14:paraId="677F3102" w14:textId="4AD2C4C4" w:rsidR="00A01112" w:rsidRDefault="227DD694" w:rsidP="59E5412D">
      <w:pPr>
        <w:pStyle w:val="PargrafodaLista"/>
        <w:numPr>
          <w:ilvl w:val="1"/>
          <w:numId w:val="19"/>
        </w:numPr>
        <w:spacing w:after="0"/>
      </w:pPr>
      <w:r>
        <w:t>Nível do óleo</w:t>
      </w:r>
      <w:r w:rsidR="4C315401">
        <w:t xml:space="preserve"> abaixo</w:t>
      </w:r>
      <w:r w:rsidR="31F37CFC">
        <w:t xml:space="preserve"> do mínimo</w:t>
      </w:r>
    </w:p>
    <w:p w14:paraId="579743AE" w14:textId="752DD267" w:rsidR="00A01112" w:rsidRDefault="3F310365" w:rsidP="59E5412D">
      <w:pPr>
        <w:numPr>
          <w:ilvl w:val="1"/>
          <w:numId w:val="19"/>
        </w:numPr>
        <w:spacing w:after="0"/>
      </w:pPr>
      <w:r>
        <w:t>Sensor de Oxigênio Anormal</w:t>
      </w:r>
    </w:p>
    <w:p w14:paraId="28673F2D" w14:textId="636EE93D" w:rsidR="00A01112" w:rsidRDefault="4BC31F15" w:rsidP="59E5412D">
      <w:pPr>
        <w:numPr>
          <w:ilvl w:val="1"/>
          <w:numId w:val="19"/>
        </w:numPr>
        <w:spacing w:after="0"/>
        <w:ind w:left="1080" w:firstLine="0"/>
      </w:pPr>
      <w:r>
        <w:t>Barulho Incomum</w:t>
      </w:r>
    </w:p>
    <w:p w14:paraId="608110CC" w14:textId="60534467" w:rsidR="00A01112" w:rsidRDefault="4BC31F15" w:rsidP="59E5412D">
      <w:pPr>
        <w:pStyle w:val="PargrafodaLista"/>
        <w:numPr>
          <w:ilvl w:val="1"/>
          <w:numId w:val="19"/>
        </w:numPr>
        <w:spacing w:after="0"/>
      </w:pPr>
      <w:r>
        <w:t>Perda de Potência</w:t>
      </w:r>
    </w:p>
    <w:p w14:paraId="383E7B0A" w14:textId="1AEAEA16" w:rsidR="15ED1B14" w:rsidRDefault="15ED1B14" w:rsidP="59E5412D">
      <w:pPr>
        <w:pStyle w:val="PargrafodaLista"/>
        <w:numPr>
          <w:ilvl w:val="1"/>
          <w:numId w:val="19"/>
        </w:numPr>
        <w:spacing w:after="0"/>
      </w:pPr>
      <w:r>
        <w:t>Falha no motor</w:t>
      </w:r>
    </w:p>
    <w:p w14:paraId="0908B0FB" w14:textId="57183323" w:rsidR="00A01112" w:rsidRDefault="00A01112" w:rsidP="6C443420">
      <w:pPr>
        <w:pStyle w:val="PargrafodaLista"/>
        <w:ind w:left="1440"/>
      </w:pPr>
    </w:p>
    <w:p w14:paraId="1A5B3502" w14:textId="1A72A8EA" w:rsidR="00A01112" w:rsidRDefault="00A01112" w:rsidP="6C443420">
      <w:pPr>
        <w:pStyle w:val="PargrafodaLista"/>
        <w:ind w:left="1440"/>
      </w:pPr>
    </w:p>
    <w:p w14:paraId="42BAB6D2" w14:textId="7579C798" w:rsidR="00A01112" w:rsidRDefault="31287F1C" w:rsidP="6C443420">
      <w:pPr>
        <w:pStyle w:val="PargrafodaLista"/>
        <w:numPr>
          <w:ilvl w:val="0"/>
          <w:numId w:val="19"/>
        </w:numPr>
        <w:rPr>
          <w:rFonts w:ascii="Aptos" w:eastAsia="Aptos" w:hAnsi="Aptos" w:cs="Aptos"/>
        </w:rPr>
      </w:pPr>
      <w:r w:rsidRPr="4C45FB2D">
        <w:rPr>
          <w:rFonts w:ascii="Aptos" w:eastAsia="Aptos" w:hAnsi="Aptos" w:cs="Aptos"/>
        </w:rPr>
        <w:t>Enumere as possíveis causas de cada sintoma:</w:t>
      </w:r>
    </w:p>
    <w:p w14:paraId="696F39DB" w14:textId="46051FAA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Falha na ignição: Bateria Fraca,</w:t>
      </w:r>
      <w:r w:rsidR="245D9EE9">
        <w:t xml:space="preserve"> </w:t>
      </w:r>
      <w:r w:rsidR="1DF52335">
        <w:t>Vela de Ignição com Defeito</w:t>
      </w:r>
    </w:p>
    <w:p w14:paraId="49D36AA7" w14:textId="29A8D24B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Luz de Bateria Acesa</w:t>
      </w:r>
      <w:r w:rsidR="22B5A6CF">
        <w:t xml:space="preserve">: Bateria Fraca, Problema no Alternador </w:t>
      </w:r>
    </w:p>
    <w:p w14:paraId="744BE2F3" w14:textId="692BB774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Tensão Baixa na Bateria</w:t>
      </w:r>
      <w:r w:rsidR="2317D1E4">
        <w:t>: Bateria Fraca, Problema no Alternador</w:t>
      </w:r>
    </w:p>
    <w:p w14:paraId="7C1FC5DB" w14:textId="5333BE6C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Temperatura alta no motor</w:t>
      </w:r>
      <w:r w:rsidR="6154C145">
        <w:t>:  Problema no Sistema de Arrefecimento</w:t>
      </w:r>
    </w:p>
    <w:p w14:paraId="78A20046" w14:textId="732B92FA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proofErr w:type="spellStart"/>
      <w:r>
        <w:t>Check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Aceso</w:t>
      </w:r>
      <w:r w:rsidR="43A06429">
        <w:t xml:space="preserve">: </w:t>
      </w:r>
      <w:r w:rsidR="3A5BC86F">
        <w:t>Problema no sistema de arrefecimento, sensor de oxigênio com defeito</w:t>
      </w:r>
      <w:r w:rsidR="61AC2B3B">
        <w:t>.</w:t>
      </w:r>
    </w:p>
    <w:p w14:paraId="227B40AC" w14:textId="537E06D2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Nível do óleo abaixo</w:t>
      </w:r>
      <w:r w:rsidR="5500A924">
        <w:t>: Óleo com Nível Baixo</w:t>
      </w:r>
    </w:p>
    <w:p w14:paraId="68ADF980" w14:textId="50B038D3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Sensor de Oxigênio Anormal</w:t>
      </w:r>
      <w:r w:rsidR="711DEB88">
        <w:t>: Problema no Sensor de Oxigênio</w:t>
      </w:r>
    </w:p>
    <w:p w14:paraId="43B792F6" w14:textId="704352F2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Barulho Incomum</w:t>
      </w:r>
      <w:r w:rsidR="0EF19D06">
        <w:t xml:space="preserve">: </w:t>
      </w:r>
      <w:r w:rsidR="792BF489">
        <w:t xml:space="preserve">Problema </w:t>
      </w:r>
      <w:r w:rsidR="143EDC01">
        <w:t>Interno no Motor</w:t>
      </w:r>
      <w:r w:rsidR="71168C0C">
        <w:t>, Pro</w:t>
      </w:r>
      <w:r w:rsidR="5E4BCE06">
        <w:t>blema na Transmissão</w:t>
      </w:r>
    </w:p>
    <w:p w14:paraId="3FED06A0" w14:textId="32487632" w:rsidR="00A01112" w:rsidRDefault="09F03C3C" w:rsidP="59E5412D">
      <w:pPr>
        <w:pStyle w:val="PargrafodaLista"/>
        <w:numPr>
          <w:ilvl w:val="1"/>
          <w:numId w:val="19"/>
        </w:numPr>
        <w:spacing w:after="0"/>
      </w:pPr>
      <w:r>
        <w:t>Perda de Potência</w:t>
      </w:r>
      <w:r w:rsidR="3152B918">
        <w:t>:</w:t>
      </w:r>
      <w:r w:rsidR="3CACC6AD">
        <w:t xml:space="preserve"> Problema Interno no Motor</w:t>
      </w:r>
      <w:r w:rsidR="06EC80EF">
        <w:t xml:space="preserve"> Problema na Transmissão</w:t>
      </w:r>
    </w:p>
    <w:p w14:paraId="119360E1" w14:textId="6FF412AF" w:rsidR="3B097B03" w:rsidRDefault="3B097B03" w:rsidP="59E5412D">
      <w:pPr>
        <w:pStyle w:val="PargrafodaLista"/>
        <w:numPr>
          <w:ilvl w:val="1"/>
          <w:numId w:val="19"/>
        </w:numPr>
        <w:spacing w:after="0"/>
      </w:pPr>
      <w:r>
        <w:t>Falha no Motor: Problema na Injeção</w:t>
      </w:r>
      <w:r w:rsidR="6030F713">
        <w:t>.</w:t>
      </w:r>
    </w:p>
    <w:p w14:paraId="13FCE26A" w14:textId="7081E80E" w:rsidR="00A01112" w:rsidRDefault="00A01112" w:rsidP="6C443420">
      <w:pPr>
        <w:pStyle w:val="PargrafodaLista"/>
        <w:rPr>
          <w:rFonts w:ascii="Aptos" w:eastAsia="Aptos" w:hAnsi="Aptos" w:cs="Aptos"/>
        </w:rPr>
      </w:pPr>
    </w:p>
    <w:p w14:paraId="2AAA7A2F" w14:textId="5C7B7E2E" w:rsidR="00A01112" w:rsidRDefault="00A01112" w:rsidP="6C443420">
      <w:pPr>
        <w:spacing w:after="240"/>
        <w:rPr>
          <w:rFonts w:ascii="Aptos" w:eastAsia="Aptos" w:hAnsi="Aptos" w:cs="Aptos"/>
        </w:rPr>
      </w:pPr>
    </w:p>
    <w:p w14:paraId="21D57E39" w14:textId="033AA515" w:rsidR="00A01112" w:rsidRDefault="00A01112" w:rsidP="6C443420">
      <w:pPr>
        <w:pStyle w:val="PargrafodaLista"/>
        <w:spacing w:after="0"/>
        <w:ind w:left="1440"/>
      </w:pPr>
    </w:p>
    <w:p w14:paraId="339E9763" w14:textId="0230370F" w:rsidR="00A01112" w:rsidRDefault="31287F1C" w:rsidP="6C443420">
      <w:pPr>
        <w:pStyle w:val="Ttulo2"/>
        <w:numPr>
          <w:ilvl w:val="0"/>
          <w:numId w:val="19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Organize as causas em níveis de probabilidade:</w:t>
      </w:r>
    </w:p>
    <w:p w14:paraId="147A0644" w14:textId="332C4FC4" w:rsidR="00A01112" w:rsidRDefault="74D82AEA" w:rsidP="6C443420">
      <w:pPr>
        <w:pStyle w:val="PargrafodaLista"/>
        <w:numPr>
          <w:ilvl w:val="1"/>
          <w:numId w:val="19"/>
        </w:numPr>
        <w:spacing w:after="0"/>
      </w:pPr>
      <w:r>
        <w:t>Baixo Nível de Óleo</w:t>
      </w:r>
    </w:p>
    <w:p w14:paraId="4F689B71" w14:textId="0478FF2D" w:rsidR="00A01112" w:rsidRDefault="74D82AEA" w:rsidP="6C443420">
      <w:pPr>
        <w:pStyle w:val="PargrafodaLista"/>
        <w:numPr>
          <w:ilvl w:val="1"/>
          <w:numId w:val="19"/>
        </w:numPr>
        <w:spacing w:after="0"/>
      </w:pPr>
      <w:r>
        <w:t>Bateria Fraca</w:t>
      </w:r>
    </w:p>
    <w:p w14:paraId="3FAC2BFF" w14:textId="217AC1B3" w:rsidR="74D82AEA" w:rsidRDefault="74D82AEA" w:rsidP="4C45FB2D">
      <w:pPr>
        <w:pStyle w:val="PargrafodaLista"/>
        <w:numPr>
          <w:ilvl w:val="1"/>
          <w:numId w:val="19"/>
        </w:numPr>
        <w:spacing w:after="0"/>
      </w:pPr>
      <w:r>
        <w:t>Superaquecimento</w:t>
      </w:r>
    </w:p>
    <w:p w14:paraId="7BE4B5C3" w14:textId="53A4943A" w:rsidR="2043A41F" w:rsidRDefault="2043A41F" w:rsidP="4C45FB2D">
      <w:pPr>
        <w:pStyle w:val="PargrafodaLista"/>
        <w:numPr>
          <w:ilvl w:val="1"/>
          <w:numId w:val="19"/>
        </w:numPr>
        <w:spacing w:after="0"/>
      </w:pPr>
      <w:r>
        <w:t>Sensor de Oxigênio com Defeito</w:t>
      </w:r>
    </w:p>
    <w:p w14:paraId="23D87091" w14:textId="639EA0E2" w:rsidR="1E400338" w:rsidRDefault="1E400338" w:rsidP="4C45FB2D">
      <w:pPr>
        <w:pStyle w:val="PargrafodaLista"/>
        <w:numPr>
          <w:ilvl w:val="1"/>
          <w:numId w:val="19"/>
        </w:numPr>
        <w:spacing w:after="0"/>
      </w:pPr>
      <w:r>
        <w:lastRenderedPageBreak/>
        <w:t>Alternador com Defeito</w:t>
      </w:r>
    </w:p>
    <w:p w14:paraId="05C70A06" w14:textId="16B2FDAF" w:rsidR="48D69AF2" w:rsidRDefault="48D69AF2" w:rsidP="4C45FB2D">
      <w:pPr>
        <w:pStyle w:val="PargrafodaLista"/>
        <w:numPr>
          <w:ilvl w:val="1"/>
          <w:numId w:val="19"/>
        </w:numPr>
        <w:spacing w:after="0"/>
      </w:pPr>
      <w:r>
        <w:t>Problema Interno no motor</w:t>
      </w:r>
    </w:p>
    <w:p w14:paraId="4DC72931" w14:textId="4320D8A7" w:rsidR="48D69AF2" w:rsidRDefault="48D69AF2" w:rsidP="4C45FB2D">
      <w:pPr>
        <w:pStyle w:val="PargrafodaLista"/>
        <w:numPr>
          <w:ilvl w:val="1"/>
          <w:numId w:val="19"/>
        </w:numPr>
        <w:spacing w:after="0"/>
      </w:pPr>
      <w:r>
        <w:t>Ignição com Defeito</w:t>
      </w:r>
    </w:p>
    <w:p w14:paraId="4C9203CB" w14:textId="2B6EE08B" w:rsidR="48D69AF2" w:rsidRDefault="48D69AF2" w:rsidP="4C45FB2D">
      <w:pPr>
        <w:pStyle w:val="PargrafodaLista"/>
        <w:numPr>
          <w:ilvl w:val="1"/>
          <w:numId w:val="19"/>
        </w:numPr>
        <w:spacing w:after="0"/>
      </w:pPr>
      <w:r>
        <w:t>Injeção com Defeito</w:t>
      </w:r>
    </w:p>
    <w:p w14:paraId="6D92B09D" w14:textId="717C2868" w:rsidR="48D69AF2" w:rsidRDefault="48D69AF2" w:rsidP="4C45FB2D">
      <w:pPr>
        <w:pStyle w:val="PargrafodaLista"/>
        <w:numPr>
          <w:ilvl w:val="1"/>
          <w:numId w:val="19"/>
        </w:numPr>
        <w:spacing w:after="0"/>
      </w:pPr>
      <w:r>
        <w:t>Transmissão com Defeito</w:t>
      </w:r>
    </w:p>
    <w:p w14:paraId="2E5C3A87" w14:textId="4D528BA4" w:rsidR="00A01112" w:rsidRDefault="00A01112"/>
    <w:p w14:paraId="7FF4CB33" w14:textId="36B118A7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Exercício 2: Interação com Leitura de Sensores</w:t>
      </w:r>
    </w:p>
    <w:p w14:paraId="5BE10C57" w14:textId="3DDBBE5A" w:rsidR="00A01112" w:rsidRDefault="31287F1C" w:rsidP="6C443420">
      <w:pPr>
        <w:pStyle w:val="Ttulo2"/>
        <w:numPr>
          <w:ilvl w:val="0"/>
          <w:numId w:val="18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Liste os sensores disponíveis no veículo inteligente:</w:t>
      </w:r>
    </w:p>
    <w:p w14:paraId="1764CCFA" w14:textId="70A664D8" w:rsidR="00A01112" w:rsidRDefault="24F6E3D3" w:rsidP="6C443420">
      <w:pPr>
        <w:pStyle w:val="PargrafodaLista"/>
        <w:numPr>
          <w:ilvl w:val="1"/>
          <w:numId w:val="18"/>
        </w:numPr>
        <w:spacing w:after="0"/>
      </w:pPr>
      <w:r>
        <w:t>Sensor Bateria</w:t>
      </w:r>
    </w:p>
    <w:p w14:paraId="6A6596EF" w14:textId="5DAA6A6C" w:rsidR="00A01112" w:rsidRDefault="24F6E3D3" w:rsidP="6C443420">
      <w:pPr>
        <w:pStyle w:val="PargrafodaLista"/>
        <w:numPr>
          <w:ilvl w:val="1"/>
          <w:numId w:val="18"/>
        </w:numPr>
        <w:spacing w:after="0"/>
      </w:pPr>
      <w:r>
        <w:t>Sensor Temperatura</w:t>
      </w:r>
    </w:p>
    <w:p w14:paraId="10E44F37" w14:textId="5A0389B6" w:rsidR="24F6E3D3" w:rsidRDefault="24F6E3D3" w:rsidP="4C45FB2D">
      <w:pPr>
        <w:pStyle w:val="PargrafodaLista"/>
        <w:numPr>
          <w:ilvl w:val="1"/>
          <w:numId w:val="18"/>
        </w:numPr>
        <w:spacing w:after="0"/>
      </w:pPr>
      <w:r>
        <w:t>Sensor Oxigênio</w:t>
      </w:r>
    </w:p>
    <w:p w14:paraId="6C50F184" w14:textId="06713DA1" w:rsidR="56294228" w:rsidRDefault="56294228" w:rsidP="4C45FB2D">
      <w:pPr>
        <w:pStyle w:val="PargrafodaLista"/>
        <w:numPr>
          <w:ilvl w:val="1"/>
          <w:numId w:val="18"/>
        </w:numPr>
        <w:spacing w:after="0"/>
      </w:pPr>
      <w:r>
        <w:t>Sensor Nível de Óleo</w:t>
      </w:r>
    </w:p>
    <w:p w14:paraId="304A36C0" w14:textId="25C8EFD6" w:rsidR="1377B314" w:rsidRDefault="1377B314" w:rsidP="4C45FB2D">
      <w:pPr>
        <w:pStyle w:val="PargrafodaLista"/>
        <w:numPr>
          <w:ilvl w:val="1"/>
          <w:numId w:val="18"/>
        </w:numPr>
        <w:spacing w:after="0"/>
      </w:pPr>
      <w:r>
        <w:t>Sensor de Rotação do Motor</w:t>
      </w:r>
    </w:p>
    <w:p w14:paraId="1122749E" w14:textId="58B60C58" w:rsidR="4C45FB2D" w:rsidRDefault="4C45FB2D" w:rsidP="59E5412D">
      <w:pPr>
        <w:pStyle w:val="PargrafodaLista"/>
        <w:spacing w:after="0"/>
        <w:ind w:left="1080"/>
      </w:pPr>
    </w:p>
    <w:p w14:paraId="750CC4B1" w14:textId="22630DBD" w:rsidR="00A01112" w:rsidRDefault="31287F1C" w:rsidP="6C443420">
      <w:pPr>
        <w:pStyle w:val="Ttulo2"/>
        <w:numPr>
          <w:ilvl w:val="0"/>
          <w:numId w:val="18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Defina limites críticos para cada sensor:</w:t>
      </w:r>
    </w:p>
    <w:p w14:paraId="4D730E58" w14:textId="3215D846" w:rsidR="00A01112" w:rsidRDefault="3D05D102" w:rsidP="6C443420">
      <w:pPr>
        <w:pStyle w:val="PargrafodaLista"/>
        <w:numPr>
          <w:ilvl w:val="1"/>
          <w:numId w:val="18"/>
        </w:numPr>
        <w:spacing w:after="0"/>
      </w:pPr>
      <w:r>
        <w:t>Tensão da Bateria menor que 12V</w:t>
      </w:r>
    </w:p>
    <w:p w14:paraId="4271A423" w14:textId="7EF6FF56" w:rsidR="3D05D102" w:rsidRDefault="3D05D102" w:rsidP="4C45FB2D">
      <w:pPr>
        <w:pStyle w:val="PargrafodaLista"/>
        <w:numPr>
          <w:ilvl w:val="1"/>
          <w:numId w:val="18"/>
        </w:numPr>
        <w:spacing w:after="0"/>
      </w:pPr>
      <w:r>
        <w:t xml:space="preserve">Temperatura maior que 100 </w:t>
      </w:r>
      <w:r w:rsidR="527DF029">
        <w:t>graus celsius</w:t>
      </w:r>
    </w:p>
    <w:p w14:paraId="26A2E566" w14:textId="3E4D3365" w:rsidR="3D05D102" w:rsidRDefault="3D05D102" w:rsidP="4C45FB2D">
      <w:pPr>
        <w:pStyle w:val="PargrafodaLista"/>
        <w:numPr>
          <w:ilvl w:val="1"/>
          <w:numId w:val="18"/>
        </w:numPr>
        <w:spacing w:after="0"/>
      </w:pPr>
      <w:r>
        <w:t xml:space="preserve">Oxigênio Muito baixo </w:t>
      </w:r>
      <w:r w:rsidR="1D1ADD80">
        <w:t>definimos 0.2</w:t>
      </w:r>
    </w:p>
    <w:p w14:paraId="5FBB89D1" w14:textId="43A77E5A" w:rsidR="00A01112" w:rsidRDefault="3D05D102" w:rsidP="59E5412D">
      <w:pPr>
        <w:pStyle w:val="PargrafodaLista"/>
        <w:numPr>
          <w:ilvl w:val="1"/>
          <w:numId w:val="18"/>
        </w:numPr>
        <w:spacing w:after="0"/>
      </w:pPr>
      <w:r>
        <w:t xml:space="preserve">Óleo </w:t>
      </w:r>
      <w:r w:rsidR="3739C97F">
        <w:t xml:space="preserve">Menor que </w:t>
      </w:r>
      <w:r w:rsidR="706C4B1D">
        <w:t>o mínimo</w:t>
      </w:r>
      <w:r w:rsidR="217E8D6D">
        <w:t xml:space="preserve"> 0.2</w:t>
      </w:r>
    </w:p>
    <w:p w14:paraId="04D55899" w14:textId="1129CFA0" w:rsidR="00A01112" w:rsidRDefault="5454516E" w:rsidP="59E5412D">
      <w:pPr>
        <w:pStyle w:val="PargrafodaLista"/>
        <w:numPr>
          <w:ilvl w:val="1"/>
          <w:numId w:val="18"/>
        </w:numPr>
        <w:spacing w:after="0"/>
      </w:pPr>
      <w:r>
        <w:t>Rotação anormal do motor</w:t>
      </w:r>
    </w:p>
    <w:p w14:paraId="59409385" w14:textId="2324D58B" w:rsidR="00A01112" w:rsidRDefault="00A01112" w:rsidP="4C45FB2D">
      <w:pPr>
        <w:pStyle w:val="PargrafodaLista"/>
        <w:spacing w:after="0"/>
        <w:ind w:left="1440"/>
      </w:pPr>
    </w:p>
    <w:p w14:paraId="4B4D07C4" w14:textId="51AD7CFE" w:rsidR="00A01112" w:rsidRDefault="31287F1C" w:rsidP="6C443420">
      <w:pPr>
        <w:pStyle w:val="Ttulo2"/>
        <w:numPr>
          <w:ilvl w:val="0"/>
          <w:numId w:val="18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Explique como usar esses valores de sensores para inferir possíveis problemas:</w:t>
      </w:r>
    </w:p>
    <w:p w14:paraId="37A9590D" w14:textId="11054332" w:rsidR="00A01112" w:rsidRDefault="750CC27B" w:rsidP="6C443420">
      <w:pPr>
        <w:pStyle w:val="PargrafodaLista"/>
        <w:numPr>
          <w:ilvl w:val="1"/>
          <w:numId w:val="18"/>
        </w:numPr>
        <w:spacing w:after="0"/>
      </w:pPr>
      <w:r>
        <w:t>Tensão da Bateria pode ser usada tanto para quando a bateria estiver fraca, quanto para</w:t>
      </w:r>
      <w:r w:rsidR="2835B0AF">
        <w:t xml:space="preserve"> quando</w:t>
      </w:r>
      <w:r w:rsidR="67E41E3E">
        <w:t xml:space="preserve"> ela</w:t>
      </w:r>
      <w:r w:rsidR="2835B0AF">
        <w:t xml:space="preserve"> não for o problema como por exemplo quando o alternador</w:t>
      </w:r>
      <w:r w:rsidR="4DD0531F">
        <w:t xml:space="preserve"> ou a vela de ignição estão com defeito.</w:t>
      </w:r>
    </w:p>
    <w:p w14:paraId="529747E5" w14:textId="0497178B" w:rsidR="4DD0531F" w:rsidRDefault="4DD0531F" w:rsidP="4C45FB2D">
      <w:pPr>
        <w:pStyle w:val="PargrafodaLista"/>
        <w:numPr>
          <w:ilvl w:val="1"/>
          <w:numId w:val="18"/>
        </w:numPr>
        <w:spacing w:after="0"/>
      </w:pPr>
      <w:r>
        <w:t xml:space="preserve">Temperatura podemos inferir </w:t>
      </w:r>
      <w:r w:rsidR="2B8E3903">
        <w:t>quando o sistema de arrefecimento está com problema ou não.</w:t>
      </w:r>
    </w:p>
    <w:p w14:paraId="111C79C6" w14:textId="1E996EB8" w:rsidR="13E9F850" w:rsidRDefault="13E9F850" w:rsidP="4C45FB2D">
      <w:pPr>
        <w:pStyle w:val="PargrafodaLista"/>
        <w:numPr>
          <w:ilvl w:val="1"/>
          <w:numId w:val="18"/>
        </w:numPr>
        <w:spacing w:after="0"/>
      </w:pPr>
      <w:r>
        <w:t xml:space="preserve">Pode ser usado para inferir que está com problema nesse sensor quando se trata de valores anormais ou um problema na vela de injeção se </w:t>
      </w:r>
      <w:r w:rsidR="17959F4E">
        <w:t>o carro</w:t>
      </w:r>
      <w:r>
        <w:t xml:space="preserve"> falha e o </w:t>
      </w:r>
      <w:r w:rsidR="1B4D964F">
        <w:t xml:space="preserve">sensor </w:t>
      </w:r>
      <w:r w:rsidR="31032DBB">
        <w:t>aponta que está normal</w:t>
      </w:r>
    </w:p>
    <w:p w14:paraId="499E3448" w14:textId="387D4CD2" w:rsidR="532B4D1E" w:rsidRDefault="532B4D1E" w:rsidP="4C45FB2D">
      <w:pPr>
        <w:pStyle w:val="PargrafodaLista"/>
        <w:numPr>
          <w:ilvl w:val="1"/>
          <w:numId w:val="18"/>
        </w:numPr>
        <w:spacing w:after="0"/>
      </w:pPr>
      <w:r>
        <w:t>Pode ser usado para saber se o Óleo está baixo</w:t>
      </w:r>
    </w:p>
    <w:p w14:paraId="651A2CBE" w14:textId="17856BF6" w:rsidR="532B4D1E" w:rsidRDefault="532B4D1E" w:rsidP="4C45FB2D">
      <w:pPr>
        <w:pStyle w:val="PargrafodaLista"/>
        <w:numPr>
          <w:ilvl w:val="1"/>
          <w:numId w:val="18"/>
        </w:numPr>
        <w:spacing w:after="0"/>
      </w:pPr>
      <w:r>
        <w:t>Pode ser usado para inferir se tem problema interno no motor, na injeção ou na transmiss</w:t>
      </w:r>
      <w:r w:rsidR="06880670">
        <w:t>ão</w:t>
      </w:r>
    </w:p>
    <w:p w14:paraId="296C8858" w14:textId="7D22CAC6" w:rsidR="4C45FB2D" w:rsidRDefault="4C45FB2D" w:rsidP="5F5E3983">
      <w:pPr>
        <w:pStyle w:val="PargrafodaLista"/>
        <w:spacing w:after="0"/>
        <w:ind w:left="1440"/>
      </w:pPr>
    </w:p>
    <w:p w14:paraId="7C2721F1" w14:textId="04158E5A" w:rsidR="00A01112" w:rsidRDefault="00A01112"/>
    <w:p w14:paraId="3F5625F4" w14:textId="577D557C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lastRenderedPageBreak/>
        <w:t>Exercício 3: Regras de Decisão e Priorização</w:t>
      </w:r>
    </w:p>
    <w:p w14:paraId="17A18793" w14:textId="69219507" w:rsidR="00A01112" w:rsidRDefault="31287F1C" w:rsidP="6C443420">
      <w:pPr>
        <w:pStyle w:val="Ttulo2"/>
        <w:numPr>
          <w:ilvl w:val="0"/>
          <w:numId w:val="17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Crie cenários de conflito onde múltiplos sintomas apontam para diferentes causas:</w:t>
      </w:r>
      <w:r w:rsidR="1D60B1C9" w:rsidRPr="59E5412D">
        <w:rPr>
          <w:rFonts w:ascii="Aptos" w:eastAsia="Aptos" w:hAnsi="Aptos" w:cs="Aptos"/>
          <w:sz w:val="24"/>
          <w:szCs w:val="24"/>
        </w:rPr>
        <w:t xml:space="preserve"> </w:t>
      </w:r>
    </w:p>
    <w:p w14:paraId="22E8476F" w14:textId="6FA8A59B" w:rsidR="00A01112" w:rsidRDefault="1D60B1C9" w:rsidP="59E5412D">
      <w:pPr>
        <w:pStyle w:val="Ttulo2"/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 xml:space="preserve">Em um cenário que tem múltiplas </w:t>
      </w:r>
      <w:r w:rsidR="558387B6" w:rsidRPr="59E5412D">
        <w:rPr>
          <w:rFonts w:ascii="Aptos" w:eastAsia="Aptos" w:hAnsi="Aptos" w:cs="Aptos"/>
          <w:sz w:val="24"/>
          <w:szCs w:val="24"/>
        </w:rPr>
        <w:t>causas</w:t>
      </w:r>
      <w:r w:rsidRPr="59E5412D">
        <w:rPr>
          <w:rFonts w:ascii="Aptos" w:eastAsia="Aptos" w:hAnsi="Aptos" w:cs="Aptos"/>
          <w:sz w:val="24"/>
          <w:szCs w:val="24"/>
        </w:rPr>
        <w:t xml:space="preserve"> por exemplo</w:t>
      </w:r>
      <w:r w:rsidR="1BD938DE" w:rsidRPr="59E5412D">
        <w:rPr>
          <w:rFonts w:ascii="Aptos" w:eastAsia="Aptos" w:hAnsi="Aptos" w:cs="Aptos"/>
          <w:sz w:val="24"/>
          <w:szCs w:val="24"/>
        </w:rPr>
        <w:t>:</w:t>
      </w:r>
    </w:p>
    <w:p w14:paraId="5290CDC0" w14:textId="21EDCEDF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caso_teste_</w:t>
      </w:r>
      <w:r w:rsidR="3568FD10" w:rsidRPr="59E5412D">
        <w:rPr>
          <w:rFonts w:ascii="Aptos" w:eastAsia="Aptos" w:hAnsi="Aptos" w:cs="Aptos"/>
          <w:color w:val="196B24" w:themeColor="accent3"/>
        </w:rPr>
        <w:t>Exemplo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:- </w:t>
      </w:r>
    </w:p>
    <w:p w14:paraId="669445EF" w14:textId="5FC46774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proofErr w:type="gramStart"/>
      <w:r w:rsidRPr="59E5412D">
        <w:rPr>
          <w:rFonts w:ascii="Aptos" w:eastAsia="Aptos" w:hAnsi="Aptos" w:cs="Aptos"/>
          <w:color w:val="196B24" w:themeColor="accent3"/>
        </w:rPr>
        <w:t>write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'=== Caso de Teste 5: Bateria Fraca ou Alternador com Falha ==='),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nl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falha_ignicao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), </w:t>
      </w:r>
    </w:p>
    <w:p w14:paraId="69A7EDC7" w14:textId="4D3AFE94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luz_bateria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), </w:t>
      </w:r>
    </w:p>
    <w:p w14:paraId="68EE0977" w14:textId="4EF879B1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bateria(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12.5)), </w:t>
      </w:r>
    </w:p>
    <w:p w14:paraId="16A49793" w14:textId="6544BA06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diagnosticar, </w:t>
      </w:r>
    </w:p>
    <w:p w14:paraId="694A5C58" w14:textId="74883B87" w:rsidR="1D60B1C9" w:rsidRDefault="1D60B1C9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.</w:t>
      </w:r>
    </w:p>
    <w:p w14:paraId="721EED74" w14:textId="1E4D7962" w:rsidR="53E3A6FF" w:rsidRDefault="53E3A6FF" w:rsidP="59E5412D">
      <w:pPr>
        <w:pStyle w:val="Ttulo4"/>
      </w:pPr>
      <w:r w:rsidRPr="59E5412D">
        <w:t>Po</w:t>
      </w:r>
      <w:r w:rsidR="38863758" w:rsidRPr="59E5412D">
        <w:t>de ser tanto bateria fraca ou alternador com defeito</w:t>
      </w:r>
    </w:p>
    <w:p w14:paraId="0CB90984" w14:textId="5BA7171A" w:rsidR="59E5412D" w:rsidRDefault="59E5412D" w:rsidP="59E5412D">
      <w:pPr>
        <w:spacing w:after="240"/>
        <w:rPr>
          <w:rFonts w:ascii="Aptos" w:eastAsia="Aptos" w:hAnsi="Aptos" w:cs="Aptos"/>
        </w:rPr>
      </w:pPr>
    </w:p>
    <w:p w14:paraId="6F9DA173" w14:textId="23AF1FE4" w:rsidR="59E5412D" w:rsidRDefault="59E5412D" w:rsidP="59E5412D">
      <w:pPr>
        <w:spacing w:after="240"/>
        <w:rPr>
          <w:rFonts w:ascii="Aptos" w:eastAsia="Aptos" w:hAnsi="Aptos" w:cs="Aptos"/>
        </w:rPr>
      </w:pPr>
    </w:p>
    <w:p w14:paraId="5A5597E5" w14:textId="2C8321E2" w:rsidR="59E5412D" w:rsidRDefault="59E5412D" w:rsidP="59E5412D">
      <w:pPr>
        <w:spacing w:after="240"/>
        <w:rPr>
          <w:rFonts w:ascii="Aptos" w:eastAsia="Aptos" w:hAnsi="Aptos" w:cs="Aptos"/>
        </w:rPr>
      </w:pPr>
    </w:p>
    <w:p w14:paraId="3F73EEA0" w14:textId="0B7295C1" w:rsidR="59E5412D" w:rsidRDefault="59E5412D" w:rsidP="59E5412D"/>
    <w:p w14:paraId="70B7C521" w14:textId="2F6C3A65" w:rsidR="00A01112" w:rsidRDefault="31287F1C" w:rsidP="6C443420">
      <w:pPr>
        <w:pStyle w:val="Ttulo2"/>
        <w:numPr>
          <w:ilvl w:val="0"/>
          <w:numId w:val="17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 xml:space="preserve">Discuta o uso de corte (!) em Prolog ou estratégias de </w:t>
      </w:r>
      <w:proofErr w:type="spellStart"/>
      <w:r w:rsidRPr="59E5412D">
        <w:rPr>
          <w:rFonts w:ascii="Aptos" w:eastAsia="Aptos" w:hAnsi="Aptos" w:cs="Aptos"/>
          <w:sz w:val="24"/>
          <w:szCs w:val="24"/>
        </w:rPr>
        <w:t>backtracking</w:t>
      </w:r>
      <w:proofErr w:type="spellEnd"/>
      <w:r w:rsidRPr="59E5412D">
        <w:rPr>
          <w:rFonts w:ascii="Aptos" w:eastAsia="Aptos" w:hAnsi="Aptos" w:cs="Aptos"/>
          <w:sz w:val="24"/>
          <w:szCs w:val="24"/>
        </w:rPr>
        <w:t>:</w:t>
      </w:r>
    </w:p>
    <w:p w14:paraId="5A89E7A1" w14:textId="65BB980B" w:rsidR="728FF2A6" w:rsidRDefault="728FF2A6" w:rsidP="59E5412D">
      <w:r>
        <w:t>O uso do corte(!) é para evitar que o sistema retroceda e encontre um valor não desejado</w:t>
      </w:r>
      <w:r w:rsidR="7AA6B8DA">
        <w:t xml:space="preserve"> naquela </w:t>
      </w:r>
      <w:r w:rsidR="1A6DC394">
        <w:t>cláusula</w:t>
      </w:r>
      <w:r w:rsidR="7AA6B8DA">
        <w:t>.</w:t>
      </w:r>
    </w:p>
    <w:p w14:paraId="6534E755" w14:textId="26224DB6" w:rsidR="00A01112" w:rsidRDefault="31287F1C" w:rsidP="6C443420">
      <w:pPr>
        <w:pStyle w:val="Ttulo2"/>
        <w:numPr>
          <w:ilvl w:val="0"/>
          <w:numId w:val="17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Demonstre como o sistema escolhe a causa mais provável:</w:t>
      </w:r>
    </w:p>
    <w:p w14:paraId="072A2DC7" w14:textId="2165E75C" w:rsidR="6975AAE8" w:rsidRDefault="6975AAE8" w:rsidP="59E5412D">
      <w:r>
        <w:t xml:space="preserve">Nesse caso o funcionamento </w:t>
      </w:r>
      <w:r w:rsidR="75C8D866">
        <w:t xml:space="preserve">exemplo </w:t>
      </w:r>
      <w:r>
        <w:t>do sistema se dá da seguinte forma, existe falha na ignição</w:t>
      </w:r>
      <w:r w:rsidR="41B0E51F">
        <w:t>, a luz da bateria está acesa, mas a tensão da bateria está dentro da faixa esperada, en</w:t>
      </w:r>
      <w:r w:rsidR="6A64EE59">
        <w:t>tão</w:t>
      </w:r>
      <w:r w:rsidR="0C9AEA49">
        <w:t xml:space="preserve"> o mais provável é um problema no alternador.</w:t>
      </w:r>
    </w:p>
    <w:p w14:paraId="280960BF" w14:textId="6CCFD7BD" w:rsidR="59E5412D" w:rsidRDefault="59E5412D" w:rsidP="59E5412D"/>
    <w:p w14:paraId="0C4129D1" w14:textId="04705CDC" w:rsidR="00A01112" w:rsidRDefault="00A01112"/>
    <w:p w14:paraId="6DAEC5BB" w14:textId="6194A9B5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lastRenderedPageBreak/>
        <w:t>Exercício 4: Ações Corretivas</w:t>
      </w:r>
    </w:p>
    <w:p w14:paraId="326D0BCF" w14:textId="6CC491C3" w:rsidR="00A01112" w:rsidRDefault="31287F1C" w:rsidP="6C443420">
      <w:pPr>
        <w:pStyle w:val="Ttulo2"/>
        <w:numPr>
          <w:ilvl w:val="0"/>
          <w:numId w:val="16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Liste ações corretivas possíveis:</w:t>
      </w:r>
    </w:p>
    <w:p w14:paraId="1640D13E" w14:textId="1F7A2025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A bateria está com carga insuficiente. Verifique os terminais quanto à oxidação, teste a voltagem com um multímetro e considere recarregá-la ou substituí-la.</w:t>
      </w:r>
    </w:p>
    <w:p w14:paraId="4752B6F1" w14:textId="6D88AB01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O alternador pode não estar recarregando a bateria corretamente. Verifique a correia quanto ao tensionamento e desgaste. Se necessário, substitua o alternador.</w:t>
      </w:r>
    </w:p>
    <w:p w14:paraId="1E7250FF" w14:textId="3CF95144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O sistema de arrefecimento pode estar comprometido. Cheque o radiador, bomba d'água, ventoinha e o nível do fluido. Procure por vazamentos ou sinais de superaquecimento.</w:t>
      </w:r>
    </w:p>
    <w:p w14:paraId="6BCC02CA" w14:textId="2B2C7268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Possível vazamento ou manutenção atrasada. Verifique o nível de óleo com a vareta e procure por manchas no solo. Faça a troca se necessário.</w:t>
      </w:r>
    </w:p>
    <w:p w14:paraId="33FDABE6" w14:textId="4CB3FBD3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O sensor de oxigênio pode estar com defeito, afetando o consumo e as emissões. Recomenda-se escanear com ferramenta OBD e substituir o sensor, se necessário.</w:t>
      </w:r>
    </w:p>
    <w:p w14:paraId="69098591" w14:textId="6F2C0D60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Falhas no sistema de injeção. Verifique os bicos injetores, pressão da bomba de combustível e sensores associados.</w:t>
      </w:r>
    </w:p>
    <w:p w14:paraId="7A13A116" w14:textId="2E2CC5A5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Há indícios de falhas internas no motor, como desgaste de pistões ou válvulas. É recomendável realizar testes de compressão e análise mecânica detalhada.</w:t>
      </w:r>
    </w:p>
    <w:p w14:paraId="2A800D6B" w14:textId="5A899A58" w:rsidR="00A01112" w:rsidRDefault="297852AD" w:rsidP="59E5412D">
      <w:pPr>
        <w:pStyle w:val="PargrafodaLista"/>
        <w:numPr>
          <w:ilvl w:val="0"/>
          <w:numId w:val="7"/>
        </w:numPr>
        <w:spacing w:before="240" w:after="240"/>
      </w:pPr>
      <w:r w:rsidRPr="59E5412D">
        <w:t>Problemas na transmissão. Verifique o nível e estado do fluido e procure assistência especializada se houver dificuldade nas trocas de marcha ou ruídos.</w:t>
      </w:r>
    </w:p>
    <w:p w14:paraId="6E9B7C56" w14:textId="48C3BEC2" w:rsidR="00A01112" w:rsidRDefault="31287F1C" w:rsidP="59E5412D">
      <w:pPr>
        <w:pStyle w:val="Ttulo2"/>
        <w:spacing w:before="240" w:after="240"/>
        <w:ind w:left="720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Associe cada ação a um conjunto de falhas:</w:t>
      </w:r>
    </w:p>
    <w:p w14:paraId="65C4332C" w14:textId="16C114CA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Recarregar ou substituir a bateria</w:t>
      </w:r>
      <w:r w:rsidRPr="59E5412D">
        <w:t>: Falha na ignição, luz da bateria acesa, tensão da bateria abaixo do limiar</w:t>
      </w:r>
    </w:p>
    <w:p w14:paraId="62C10280" w14:textId="36D892A1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Verificar correia do alternador ou trocar alternador</w:t>
      </w:r>
      <w:r w:rsidRPr="59E5412D">
        <w:t>: Luz da bateria acesa, tensão da bateria normal, falha na ignição</w:t>
      </w:r>
    </w:p>
    <w:p w14:paraId="45278158" w14:textId="57829340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Checar radiador, bomba d'água, ventoinha e fluido de arrefecimento</w:t>
      </w:r>
      <w:r w:rsidRPr="59E5412D">
        <w:t xml:space="preserve">: Temperatura do motor acima do normal, luz de </w:t>
      </w:r>
      <w:proofErr w:type="spellStart"/>
      <w:r w:rsidRPr="59E5412D">
        <w:t>check</w:t>
      </w:r>
      <w:proofErr w:type="spellEnd"/>
      <w:r w:rsidRPr="59E5412D">
        <w:t xml:space="preserve"> </w:t>
      </w:r>
      <w:proofErr w:type="spellStart"/>
      <w:r w:rsidRPr="59E5412D">
        <w:t>engine</w:t>
      </w:r>
      <w:proofErr w:type="spellEnd"/>
      <w:r w:rsidRPr="59E5412D">
        <w:t xml:space="preserve"> acesa, nível de óleo normal</w:t>
      </w:r>
    </w:p>
    <w:p w14:paraId="68435121" w14:textId="756ABC9F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Verificar possibilidade de vazamento ou manutenção atrasada no sistema de óleo</w:t>
      </w:r>
      <w:r w:rsidRPr="59E5412D">
        <w:t>: Nível de óleo abaixo do limiar, sem indícios de superaquecimento</w:t>
      </w:r>
    </w:p>
    <w:p w14:paraId="6DAE2A20" w14:textId="3FC177E2" w:rsidR="00A01112" w:rsidRDefault="4A340ED6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V</w:t>
      </w:r>
      <w:r w:rsidR="3F40F0C2" w:rsidRPr="59E5412D">
        <w:rPr>
          <w:b/>
          <w:bCs/>
        </w:rPr>
        <w:t>erificar sensor de oxigênio</w:t>
      </w:r>
      <w:r w:rsidR="3F40F0C2" w:rsidRPr="59E5412D">
        <w:t xml:space="preserve">: Rotação alta, luz de </w:t>
      </w:r>
      <w:proofErr w:type="spellStart"/>
      <w:r w:rsidR="3F40F0C2" w:rsidRPr="59E5412D">
        <w:t>check</w:t>
      </w:r>
      <w:proofErr w:type="spellEnd"/>
      <w:r w:rsidR="3F40F0C2" w:rsidRPr="59E5412D">
        <w:t xml:space="preserve"> </w:t>
      </w:r>
      <w:proofErr w:type="spellStart"/>
      <w:r w:rsidR="3F40F0C2" w:rsidRPr="59E5412D">
        <w:t>engine</w:t>
      </w:r>
      <w:proofErr w:type="spellEnd"/>
      <w:r w:rsidR="3F40F0C2" w:rsidRPr="59E5412D">
        <w:t xml:space="preserve"> acesa, leitura do sensor de oxigênio acima do limiar</w:t>
      </w:r>
    </w:p>
    <w:p w14:paraId="0B220430" w14:textId="2A7C168C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Verificar problema na injeção eletrônica</w:t>
      </w:r>
      <w:r w:rsidRPr="59E5412D">
        <w:t xml:space="preserve">: Luz de </w:t>
      </w:r>
      <w:proofErr w:type="spellStart"/>
      <w:r w:rsidRPr="59E5412D">
        <w:t>check</w:t>
      </w:r>
      <w:proofErr w:type="spellEnd"/>
      <w:r w:rsidRPr="59E5412D">
        <w:t xml:space="preserve"> </w:t>
      </w:r>
      <w:proofErr w:type="spellStart"/>
      <w:r w:rsidRPr="59E5412D">
        <w:t>engine</w:t>
      </w:r>
      <w:proofErr w:type="spellEnd"/>
      <w:r w:rsidRPr="59E5412D">
        <w:t xml:space="preserve"> acesa, sensor de oxigênio normal, ausência de falha no sensor de oxigênio</w:t>
      </w:r>
    </w:p>
    <w:p w14:paraId="39D9D7FF" w14:textId="522D0493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lastRenderedPageBreak/>
        <w:t>Verificar problema interno do motor</w:t>
      </w:r>
      <w:r w:rsidRPr="59E5412D">
        <w:t xml:space="preserve">: Barulho incomum, perda de potência, rotação presente, temperatura normal, luz de </w:t>
      </w:r>
      <w:proofErr w:type="spellStart"/>
      <w:r w:rsidRPr="59E5412D">
        <w:t>check</w:t>
      </w:r>
      <w:proofErr w:type="spellEnd"/>
      <w:r w:rsidRPr="59E5412D">
        <w:t xml:space="preserve"> </w:t>
      </w:r>
      <w:proofErr w:type="spellStart"/>
      <w:r w:rsidRPr="59E5412D">
        <w:t>engine</w:t>
      </w:r>
      <w:proofErr w:type="spellEnd"/>
      <w:r w:rsidRPr="59E5412D">
        <w:t xml:space="preserve"> apagada</w:t>
      </w:r>
    </w:p>
    <w:p w14:paraId="142685A5" w14:textId="2161D770" w:rsidR="00A01112" w:rsidRDefault="3F40F0C2" w:rsidP="59E5412D">
      <w:pPr>
        <w:pStyle w:val="PargrafodaLista"/>
        <w:numPr>
          <w:ilvl w:val="0"/>
          <w:numId w:val="9"/>
        </w:numPr>
        <w:spacing w:before="240" w:after="240"/>
      </w:pPr>
      <w:r w:rsidRPr="59E5412D">
        <w:rPr>
          <w:b/>
          <w:bCs/>
        </w:rPr>
        <w:t>Verificar problema na transmissão</w:t>
      </w:r>
      <w:r w:rsidRPr="59E5412D">
        <w:t>: Ausência de diagnóstico de problema interno do motor, sintomas gerais sem falhas específicas nos sensores</w:t>
      </w:r>
    </w:p>
    <w:p w14:paraId="59B7E8AD" w14:textId="355045B5" w:rsidR="00A01112" w:rsidRDefault="00A01112" w:rsidP="59E5412D">
      <w:pPr>
        <w:pStyle w:val="PargrafodaLista"/>
        <w:spacing w:after="0"/>
        <w:ind w:left="1440"/>
      </w:pPr>
    </w:p>
    <w:p w14:paraId="5F8F4A05" w14:textId="2E9522F4" w:rsidR="00A01112" w:rsidRDefault="31287F1C" w:rsidP="59E5412D">
      <w:pPr>
        <w:pStyle w:val="Ttulo2"/>
        <w:spacing w:before="299" w:after="299"/>
        <w:ind w:left="720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Descreva a lógica que relaciona falhas e ações recomendadas:</w:t>
      </w:r>
    </w:p>
    <w:p w14:paraId="5D9C1474" w14:textId="25668C11" w:rsidR="6590CA0A" w:rsidRDefault="6590CA0A" w:rsidP="59E5412D">
      <w:r>
        <w:t>O sistema avalia os sintomas que são fornecidos a ele e com</w:t>
      </w:r>
      <w:r w:rsidR="6D786901">
        <w:t xml:space="preserve"> </w:t>
      </w:r>
      <w:r>
        <w:t xml:space="preserve">base nisso </w:t>
      </w:r>
      <w:r w:rsidR="24402B27">
        <w:t xml:space="preserve">ele </w:t>
      </w:r>
      <w:r w:rsidR="732EF72F">
        <w:t>dá</w:t>
      </w:r>
      <w:r w:rsidR="12ADACC3">
        <w:t xml:space="preserve"> </w:t>
      </w:r>
      <w:r>
        <w:t>um</w:t>
      </w:r>
      <w:r w:rsidR="5A977121">
        <w:t>a causa</w:t>
      </w:r>
      <w:r>
        <w:t xml:space="preserve"> </w:t>
      </w:r>
      <w:r w:rsidR="55161B21">
        <w:t xml:space="preserve">provável </w:t>
      </w:r>
      <w:r>
        <w:t>para o problema</w:t>
      </w:r>
      <w:r w:rsidR="7D643891">
        <w:t xml:space="preserve"> juntando as regras de diagnóstico e de exclusão de cada causa</w:t>
      </w:r>
      <w:r w:rsidR="6ADAA583">
        <w:t>, e sugere as ações recomendadas para aquele tipo de problema.</w:t>
      </w:r>
    </w:p>
    <w:p w14:paraId="05EE1906" w14:textId="5030E493" w:rsidR="00A01112" w:rsidRDefault="00A01112"/>
    <w:p w14:paraId="209D2F58" w14:textId="0D8DC373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 xml:space="preserve">Exercício 5: </w:t>
      </w:r>
      <w:proofErr w:type="spellStart"/>
      <w:r w:rsidRPr="59E5412D">
        <w:rPr>
          <w:rFonts w:ascii="Aptos" w:eastAsia="Aptos" w:hAnsi="Aptos" w:cs="Aptos"/>
          <w:b/>
          <w:bCs/>
          <w:sz w:val="24"/>
          <w:szCs w:val="24"/>
        </w:rPr>
        <w:t>Explicabilidade</w:t>
      </w:r>
      <w:proofErr w:type="spellEnd"/>
      <w:r w:rsidRPr="59E5412D">
        <w:rPr>
          <w:rFonts w:ascii="Aptos" w:eastAsia="Aptos" w:hAnsi="Aptos" w:cs="Aptos"/>
          <w:b/>
          <w:bCs/>
          <w:sz w:val="24"/>
          <w:szCs w:val="24"/>
        </w:rPr>
        <w:t xml:space="preserve"> (Justificativas)</w:t>
      </w:r>
    </w:p>
    <w:p w14:paraId="336ACF3C" w14:textId="61A83034" w:rsidR="00A01112" w:rsidRDefault="31287F1C" w:rsidP="6C443420">
      <w:pPr>
        <w:pStyle w:val="Ttulo2"/>
        <w:numPr>
          <w:ilvl w:val="0"/>
          <w:numId w:val="15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Explique como o sistema justifica um diagnóstico:</w:t>
      </w:r>
    </w:p>
    <w:p w14:paraId="4FCCDB89" w14:textId="1902BA0D" w:rsidR="05D30F7B" w:rsidRDefault="05D30F7B" w:rsidP="59E5412D">
      <w:r>
        <w:t>O sistema justifica um diagnóstico com base nas condições das regras</w:t>
      </w:r>
      <w:r w:rsidR="0B8BBF9C">
        <w:t xml:space="preserve"> </w:t>
      </w:r>
      <w:r>
        <w:t xml:space="preserve">que são fornecidas </w:t>
      </w:r>
      <w:r w:rsidR="045DE031">
        <w:t xml:space="preserve">a ele, e a partir de </w:t>
      </w:r>
      <w:r w:rsidR="44EC49F6">
        <w:t xml:space="preserve">quais fatos são verdadeiros o sistema pode chegar a uma </w:t>
      </w:r>
      <w:r w:rsidR="154C6B00">
        <w:t>conclusão</w:t>
      </w:r>
      <w:r w:rsidR="44EC49F6">
        <w:t xml:space="preserve"> </w:t>
      </w:r>
      <w:r w:rsidR="7DA564EF">
        <w:t>lógica.</w:t>
      </w:r>
    </w:p>
    <w:p w14:paraId="082FA863" w14:textId="49CCBA90" w:rsidR="00A01112" w:rsidRDefault="31287F1C" w:rsidP="6C443420">
      <w:pPr>
        <w:pStyle w:val="Ttulo2"/>
        <w:numPr>
          <w:ilvl w:val="0"/>
          <w:numId w:val="15"/>
        </w:numPr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sz w:val="24"/>
          <w:szCs w:val="24"/>
        </w:rPr>
        <w:t>Crie cenários para justificar por que causas foram descartadas:</w:t>
      </w:r>
    </w:p>
    <w:p w14:paraId="2837B6B8" w14:textId="3E3068BD" w:rsidR="20644D9C" w:rsidRDefault="20644D9C" w:rsidP="59E5412D">
      <w:r>
        <w:t xml:space="preserve">Cenário </w:t>
      </w:r>
      <w:r w:rsidR="2B4B27DF">
        <w:t xml:space="preserve">1: </w:t>
      </w:r>
    </w:p>
    <w:p w14:paraId="6C922561" w14:textId="2BA337CD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>diagnostico(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bateria_fraca</w:t>
      </w:r>
      <w:proofErr w:type="spellEnd"/>
      <w:proofErr w:type="gramStart"/>
      <w:r w:rsidRPr="59E5412D">
        <w:rPr>
          <w:rFonts w:ascii="Aptos" w:eastAsia="Aptos" w:hAnsi="Aptos" w:cs="Aptos"/>
          <w:color w:val="196B24" w:themeColor="accent3"/>
        </w:rPr>
        <w:t>) :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>-</w:t>
      </w:r>
    </w:p>
    <w:p w14:paraId="127395AB" w14:textId="6F66D963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   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falha_ignicao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,</w:t>
      </w:r>
    </w:p>
    <w:p w14:paraId="26FEDED5" w14:textId="3A1D2C4A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   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luz_bateria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,</w:t>
      </w:r>
    </w:p>
    <w:p w14:paraId="50868F26" w14:textId="6B0E77FC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   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bateria_baixa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.</w:t>
      </w:r>
    </w:p>
    <w:p w14:paraId="1CA493D3" w14:textId="0B307141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 </w:t>
      </w:r>
    </w:p>
    <w:p w14:paraId="24133F92" w14:textId="5B962BB8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>diagnostico(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alternador_defeituoso</w:t>
      </w:r>
      <w:proofErr w:type="spellEnd"/>
      <w:proofErr w:type="gramStart"/>
      <w:r w:rsidRPr="59E5412D">
        <w:rPr>
          <w:rFonts w:ascii="Aptos" w:eastAsia="Aptos" w:hAnsi="Aptos" w:cs="Aptos"/>
          <w:color w:val="196B24" w:themeColor="accent3"/>
        </w:rPr>
        <w:t>) :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- </w:t>
      </w:r>
    </w:p>
    <w:p w14:paraId="41AC2994" w14:textId="2031AC4B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luz_bateria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,</w:t>
      </w:r>
    </w:p>
    <w:p w14:paraId="208C6049" w14:textId="4A653102" w:rsidR="1BD54C55" w:rsidRDefault="1BD54C55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    \+ diagnostico(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bateria_fraca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).</w:t>
      </w:r>
    </w:p>
    <w:p w14:paraId="14776AF8" w14:textId="26A9EC73" w:rsidR="59E5412D" w:rsidRDefault="59E5412D" w:rsidP="59E5412D">
      <w:pPr>
        <w:shd w:val="clear" w:color="auto" w:fill="D9D9D9" w:themeFill="background1" w:themeFillShade="D9"/>
        <w:spacing w:after="0"/>
        <w:rPr>
          <w:color w:val="196B24" w:themeColor="accent3"/>
        </w:rPr>
      </w:pPr>
    </w:p>
    <w:p w14:paraId="5E3D94E2" w14:textId="28C1A061" w:rsidR="2B4B27DF" w:rsidRDefault="2B4B27DF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caso_teste_Exemplo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:- </w:t>
      </w:r>
    </w:p>
    <w:p w14:paraId="07A1E977" w14:textId="42850CE8" w:rsidR="2B4B27DF" w:rsidRDefault="2B4B27DF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proofErr w:type="gramStart"/>
      <w:r w:rsidRPr="59E5412D">
        <w:rPr>
          <w:rFonts w:ascii="Aptos" w:eastAsia="Aptos" w:hAnsi="Aptos" w:cs="Aptos"/>
          <w:color w:val="196B24" w:themeColor="accent3"/>
        </w:rPr>
        <w:t>write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'=== Caso de Teste 5: Bateria Fraca ou Alternador com Falha ==='),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nl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falha_ignicao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), </w:t>
      </w:r>
    </w:p>
    <w:p w14:paraId="740BB8FE" w14:textId="4D3AFE94" w:rsidR="2B4B27DF" w:rsidRDefault="2B4B27DF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luz_bateria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), </w:t>
      </w:r>
    </w:p>
    <w:p w14:paraId="4E606A5F" w14:textId="4EF879B1" w:rsidR="2B4B27DF" w:rsidRDefault="2B4B27DF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bateria(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12.5)), </w:t>
      </w:r>
    </w:p>
    <w:p w14:paraId="0F937B8F" w14:textId="6544BA06" w:rsidR="2B4B27DF" w:rsidRDefault="2B4B27DF" w:rsidP="59E5412D">
      <w:pPr>
        <w:shd w:val="clear" w:color="auto" w:fill="D9D9D9" w:themeFill="background1" w:themeFillShade="D9"/>
        <w:spacing w:after="0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diagnosticar, </w:t>
      </w:r>
    </w:p>
    <w:p w14:paraId="29B8F38A" w14:textId="18434022" w:rsidR="2B4B27DF" w:rsidRDefault="2B4B27DF" w:rsidP="59E5412D">
      <w:pPr>
        <w:shd w:val="clear" w:color="auto" w:fill="D9D9D9" w:themeFill="background1" w:themeFillShade="D9"/>
        <w:spacing w:after="0"/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.</w:t>
      </w:r>
    </w:p>
    <w:p w14:paraId="4EC7C873" w14:textId="4FDF5288" w:rsidR="2B4B27DF" w:rsidRDefault="2B4B27DF" w:rsidP="59E5412D">
      <w:pPr>
        <w:shd w:val="clear" w:color="auto" w:fill="FFFFFF" w:themeFill="background1"/>
        <w:spacing w:after="0"/>
      </w:pPr>
      <w:r>
        <w:lastRenderedPageBreak/>
        <w:t xml:space="preserve">Nesse cenário, </w:t>
      </w:r>
      <w:r w:rsidR="5DA769FA">
        <w:t xml:space="preserve">os sintomas apontam </w:t>
      </w:r>
      <w:r w:rsidR="77B5A9F7">
        <w:t>para duas</w:t>
      </w:r>
      <w:r>
        <w:t xml:space="preserve"> causas possíveis</w:t>
      </w:r>
      <w:r w:rsidR="403F098E">
        <w:t xml:space="preserve"> </w:t>
      </w:r>
      <w:r w:rsidR="3686EDE1">
        <w:t>inicia</w:t>
      </w:r>
      <w:r w:rsidR="23D92957">
        <w:t>l</w:t>
      </w:r>
      <w:r w:rsidR="3686EDE1">
        <w:t>mente</w:t>
      </w:r>
      <w:r>
        <w:t xml:space="preserve">, ou a bateria está fraca ou o alternador está com </w:t>
      </w:r>
      <w:r w:rsidR="35A5AB8F">
        <w:t>defeito, mas</w:t>
      </w:r>
      <w:r w:rsidR="43D1922F">
        <w:t xml:space="preserve"> verificando a tensão da bateria vemos que ela está acima do limiar mínimo, portanto não pode ser </w:t>
      </w:r>
      <w:r w:rsidR="4524F348">
        <w:t>feito o diagnóstico de</w:t>
      </w:r>
      <w:r w:rsidR="43D1922F">
        <w:t xml:space="preserve">bateria fraca, dessa maneira </w:t>
      </w:r>
      <w:r w:rsidR="1477715A">
        <w:t>os sintomas preenchem os</w:t>
      </w:r>
      <w:r w:rsidR="4E8CA05E">
        <w:t xml:space="preserve"> </w:t>
      </w:r>
      <w:r w:rsidR="0C578AC4">
        <w:t>requisitos</w:t>
      </w:r>
      <w:r w:rsidR="05E66C86">
        <w:t xml:space="preserve"> para o diagnóstico de problema no alternador.</w:t>
      </w:r>
    </w:p>
    <w:p w14:paraId="1D4CF9D4" w14:textId="7C28AC74" w:rsidR="59E5412D" w:rsidRDefault="59E5412D" w:rsidP="59E5412D">
      <w:pPr>
        <w:shd w:val="clear" w:color="auto" w:fill="FFFFFF" w:themeFill="background1"/>
        <w:spacing w:after="0"/>
      </w:pPr>
    </w:p>
    <w:p w14:paraId="2BCC96A0" w14:textId="6D8AA78A" w:rsidR="59E5412D" w:rsidRDefault="59E5412D" w:rsidP="59E5412D">
      <w:pPr>
        <w:shd w:val="clear" w:color="auto" w:fill="FFFFFF" w:themeFill="background1"/>
        <w:spacing w:after="0"/>
      </w:pPr>
    </w:p>
    <w:p w14:paraId="6AF77BC3" w14:textId="68FEA5E0" w:rsidR="2805B721" w:rsidRDefault="2805B721" w:rsidP="59E5412D">
      <w:r>
        <w:t>Cenário 2:</w:t>
      </w:r>
    </w:p>
    <w:p w14:paraId="2FCB6535" w14:textId="1DB8BD8C" w:rsidR="2805B721" w:rsidRDefault="2805B721" w:rsidP="59E5412D">
      <w:pPr>
        <w:shd w:val="clear" w:color="auto" w:fill="D9D9D9" w:themeFill="background1" w:themeFillShade="D9"/>
        <w:spacing w:beforeAutospacing="1" w:after="0" w:afterAutospacing="1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>diagnostico(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sistema_arrefecimento</w:t>
      </w:r>
      <w:proofErr w:type="spellEnd"/>
      <w:proofErr w:type="gramStart"/>
      <w:r w:rsidRPr="59E5412D">
        <w:rPr>
          <w:rFonts w:ascii="Aptos" w:eastAsia="Aptos" w:hAnsi="Aptos" w:cs="Aptos"/>
          <w:color w:val="196B24" w:themeColor="accent3"/>
        </w:rPr>
        <w:t>) :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- </w:t>
      </w:r>
    </w:p>
    <w:p w14:paraId="3017B77D" w14:textId="08DEDD3E" w:rsidR="2805B721" w:rsidRDefault="2805B721" w:rsidP="59E5412D">
      <w:pPr>
        <w:shd w:val="clear" w:color="auto" w:fill="D9D9D9" w:themeFill="background1" w:themeFillShade="D9"/>
        <w:spacing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temp_alta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</w:p>
    <w:p w14:paraId="133A3BB6" w14:textId="6AEBB6F7" w:rsidR="2805B721" w:rsidRDefault="2805B721" w:rsidP="59E5412D">
      <w:pPr>
        <w:shd w:val="clear" w:color="auto" w:fill="D9D9D9" w:themeFill="background1" w:themeFillShade="D9"/>
        <w:spacing w:beforeAutospacing="1" w:after="0" w:afterAutospacing="1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\+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oleo_baixo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</w:p>
    <w:p w14:paraId="70580942" w14:textId="30EC1773" w:rsidR="2805B721" w:rsidRDefault="2805B721" w:rsidP="59E5412D">
      <w:pPr>
        <w:shd w:val="clear" w:color="auto" w:fill="D9D9D9" w:themeFill="background1" w:themeFillShade="D9"/>
        <w:spacing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luz_check_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engine.diagnostico</w:t>
      </w:r>
      <w:proofErr w:type="spellEnd"/>
      <w:proofErr w:type="gram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baixo_nivel_oleo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 :- </w:t>
      </w:r>
    </w:p>
    <w:p w14:paraId="0B61D3F7" w14:textId="713CF44C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oleo_baixo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</w:p>
    <w:p w14:paraId="1CDE4FCF" w14:textId="48E16A05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>\+ diagnostico(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sistema_arrefecimento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).</w:t>
      </w:r>
    </w:p>
    <w:p w14:paraId="4BC8CBFA" w14:textId="49ACA536" w:rsidR="59E5412D" w:rsidRDefault="59E5412D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</w:p>
    <w:p w14:paraId="1BE2970B" w14:textId="0FB60877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caso_teste_exemplo_oleo_ou_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arrefecimento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 :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- </w:t>
      </w:r>
    </w:p>
    <w:p w14:paraId="3285DF2D" w14:textId="2937D5D6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proofErr w:type="gramStart"/>
      <w:r w:rsidRPr="59E5412D">
        <w:rPr>
          <w:rFonts w:ascii="Aptos" w:eastAsia="Aptos" w:hAnsi="Aptos" w:cs="Aptos"/>
          <w:color w:val="196B24" w:themeColor="accent3"/>
        </w:rPr>
        <w:t>write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'=== Caso de Teste: Motor quente e luz de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check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engine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mas nível de óleo está baixo ==='), 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nl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</w:p>
    <w:p w14:paraId="3C55CE72" w14:textId="7DAA6719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, </w:t>
      </w:r>
    </w:p>
    <w:p w14:paraId="202A0EAC" w14:textId="31643BBB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temperatura_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motor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105)), </w:t>
      </w:r>
    </w:p>
    <w:p w14:paraId="33704526" w14:textId="0E0B6AAE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luz_check_engine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 xml:space="preserve">), </w:t>
      </w:r>
    </w:p>
    <w:p w14:paraId="105BF3FE" w14:textId="07D6E77C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assertz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spellStart"/>
      <w:r w:rsidRPr="59E5412D">
        <w:rPr>
          <w:rFonts w:ascii="Aptos" w:eastAsia="Aptos" w:hAnsi="Aptos" w:cs="Aptos"/>
          <w:color w:val="196B24" w:themeColor="accent3"/>
        </w:rPr>
        <w:t>nivel_</w:t>
      </w:r>
      <w:proofErr w:type="gramStart"/>
      <w:r w:rsidRPr="59E5412D">
        <w:rPr>
          <w:rFonts w:ascii="Aptos" w:eastAsia="Aptos" w:hAnsi="Aptos" w:cs="Aptos"/>
          <w:color w:val="196B24" w:themeColor="accent3"/>
        </w:rPr>
        <w:t>oleo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(</w:t>
      </w:r>
      <w:proofErr w:type="gramEnd"/>
      <w:r w:rsidRPr="59E5412D">
        <w:rPr>
          <w:rFonts w:ascii="Aptos" w:eastAsia="Aptos" w:hAnsi="Aptos" w:cs="Aptos"/>
          <w:color w:val="196B24" w:themeColor="accent3"/>
        </w:rPr>
        <w:t xml:space="preserve">0.1)), </w:t>
      </w:r>
    </w:p>
    <w:p w14:paraId="6B801483" w14:textId="03D23860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  <w:color w:val="196B24" w:themeColor="accent3"/>
        </w:rPr>
      </w:pPr>
      <w:r w:rsidRPr="59E5412D">
        <w:rPr>
          <w:rFonts w:ascii="Aptos" w:eastAsia="Aptos" w:hAnsi="Aptos" w:cs="Aptos"/>
          <w:color w:val="196B24" w:themeColor="accent3"/>
        </w:rPr>
        <w:t xml:space="preserve">diagnosticar, </w:t>
      </w:r>
    </w:p>
    <w:p w14:paraId="205A2DCA" w14:textId="6224B193" w:rsidR="2805B721" w:rsidRDefault="2805B721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</w:rPr>
      </w:pPr>
      <w:proofErr w:type="spellStart"/>
      <w:r w:rsidRPr="59E5412D">
        <w:rPr>
          <w:rFonts w:ascii="Aptos" w:eastAsia="Aptos" w:hAnsi="Aptos" w:cs="Aptos"/>
          <w:color w:val="196B24" w:themeColor="accent3"/>
        </w:rPr>
        <w:t>limpar_estado</w:t>
      </w:r>
      <w:proofErr w:type="spellEnd"/>
      <w:r w:rsidRPr="59E5412D">
        <w:rPr>
          <w:rFonts w:ascii="Aptos" w:eastAsia="Aptos" w:hAnsi="Aptos" w:cs="Aptos"/>
          <w:color w:val="196B24" w:themeColor="accent3"/>
        </w:rPr>
        <w:t>.</w:t>
      </w:r>
    </w:p>
    <w:p w14:paraId="5EA5619D" w14:textId="0F83D7C6" w:rsidR="59E5412D" w:rsidRDefault="59E5412D" w:rsidP="59E5412D">
      <w:pPr>
        <w:shd w:val="clear" w:color="auto" w:fill="D9D9D9" w:themeFill="background1" w:themeFillShade="D9"/>
        <w:spacing w:before="240" w:beforeAutospacing="1" w:after="0" w:afterAutospacing="1"/>
        <w:rPr>
          <w:rFonts w:ascii="Aptos" w:eastAsia="Aptos" w:hAnsi="Aptos" w:cs="Aptos"/>
        </w:rPr>
      </w:pPr>
    </w:p>
    <w:p w14:paraId="55DD1E0E" w14:textId="6F593575" w:rsidR="59E5412D" w:rsidRDefault="59E5412D" w:rsidP="59E5412D">
      <w:pPr>
        <w:shd w:val="clear" w:color="auto" w:fill="FFFFFF" w:themeFill="background1"/>
        <w:spacing w:before="240" w:beforeAutospacing="1" w:after="0" w:afterAutospacing="1"/>
        <w:rPr>
          <w:rFonts w:ascii="Aptos" w:eastAsia="Aptos" w:hAnsi="Aptos" w:cs="Aptos"/>
        </w:rPr>
      </w:pPr>
    </w:p>
    <w:p w14:paraId="5DF434A1" w14:textId="5E67DDED" w:rsidR="59E5412D" w:rsidRDefault="59E5412D" w:rsidP="59E5412D">
      <w:pPr>
        <w:shd w:val="clear" w:color="auto" w:fill="FFFFFF" w:themeFill="background1"/>
        <w:spacing w:before="240" w:beforeAutospacing="1" w:after="0" w:afterAutospacing="1"/>
        <w:rPr>
          <w:rFonts w:ascii="Aptos" w:eastAsia="Aptos" w:hAnsi="Aptos" w:cs="Aptos"/>
        </w:rPr>
      </w:pPr>
    </w:p>
    <w:p w14:paraId="247F4E55" w14:textId="3195E716" w:rsidR="438FF727" w:rsidRDefault="438FF727" w:rsidP="59E5412D">
      <w:pPr>
        <w:shd w:val="clear" w:color="auto" w:fill="FFFFFF" w:themeFill="background1"/>
        <w:spacing w:before="240" w:beforeAutospacing="1" w:after="0" w:afterAutospacing="1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Neste cenário, o motor está quente (</w:t>
      </w:r>
      <w:proofErr w:type="spellStart"/>
      <w:r w:rsidRPr="59E5412D">
        <w:rPr>
          <w:rFonts w:ascii="Aptos" w:eastAsia="Aptos" w:hAnsi="Aptos" w:cs="Aptos"/>
        </w:rPr>
        <w:t>temperatura_</w:t>
      </w:r>
      <w:proofErr w:type="gramStart"/>
      <w:r w:rsidRPr="59E5412D">
        <w:rPr>
          <w:rFonts w:ascii="Aptos" w:eastAsia="Aptos" w:hAnsi="Aptos" w:cs="Aptos"/>
        </w:rPr>
        <w:t>motor</w:t>
      </w:r>
      <w:proofErr w:type="spellEnd"/>
      <w:r w:rsidRPr="59E5412D">
        <w:rPr>
          <w:rFonts w:ascii="Aptos" w:eastAsia="Aptos" w:hAnsi="Aptos" w:cs="Aptos"/>
        </w:rPr>
        <w:t>(</w:t>
      </w:r>
      <w:proofErr w:type="gramEnd"/>
      <w:r w:rsidRPr="59E5412D">
        <w:rPr>
          <w:rFonts w:ascii="Aptos" w:eastAsia="Aptos" w:hAnsi="Aptos" w:cs="Aptos"/>
        </w:rPr>
        <w:t xml:space="preserve">105)) e a luz de </w:t>
      </w:r>
      <w:proofErr w:type="spellStart"/>
      <w:r w:rsidRPr="59E5412D">
        <w:rPr>
          <w:rFonts w:ascii="Aptos" w:eastAsia="Aptos" w:hAnsi="Aptos" w:cs="Aptos"/>
        </w:rPr>
        <w:t>check</w:t>
      </w:r>
      <w:proofErr w:type="spellEnd"/>
      <w:r w:rsidRPr="59E5412D">
        <w:rPr>
          <w:rFonts w:ascii="Aptos" w:eastAsia="Aptos" w:hAnsi="Aptos" w:cs="Aptos"/>
        </w:rPr>
        <w:t xml:space="preserve"> </w:t>
      </w:r>
      <w:proofErr w:type="spellStart"/>
      <w:r w:rsidRPr="59E5412D">
        <w:rPr>
          <w:rFonts w:ascii="Aptos" w:eastAsia="Aptos" w:hAnsi="Aptos" w:cs="Aptos"/>
        </w:rPr>
        <w:t>engine</w:t>
      </w:r>
      <w:proofErr w:type="spellEnd"/>
      <w:r w:rsidRPr="59E5412D">
        <w:rPr>
          <w:rFonts w:ascii="Aptos" w:eastAsia="Aptos" w:hAnsi="Aptos" w:cs="Aptos"/>
        </w:rPr>
        <w:t xml:space="preserve"> está acesa, o que poderia inicialmente indicar um problema no sistema de arrefecimento. No entanto, ao verificar o nível de óleo (</w:t>
      </w:r>
      <w:proofErr w:type="spellStart"/>
      <w:r w:rsidRPr="59E5412D">
        <w:rPr>
          <w:rFonts w:ascii="Aptos" w:eastAsia="Aptos" w:hAnsi="Aptos" w:cs="Aptos"/>
        </w:rPr>
        <w:t>nivel_</w:t>
      </w:r>
      <w:proofErr w:type="gramStart"/>
      <w:r w:rsidRPr="59E5412D">
        <w:rPr>
          <w:rFonts w:ascii="Aptos" w:eastAsia="Aptos" w:hAnsi="Aptos" w:cs="Aptos"/>
        </w:rPr>
        <w:t>oleo</w:t>
      </w:r>
      <w:proofErr w:type="spellEnd"/>
      <w:r w:rsidRPr="59E5412D">
        <w:rPr>
          <w:rFonts w:ascii="Aptos" w:eastAsia="Aptos" w:hAnsi="Aptos" w:cs="Aptos"/>
        </w:rPr>
        <w:t>(</w:t>
      </w:r>
      <w:proofErr w:type="gramEnd"/>
      <w:r w:rsidRPr="59E5412D">
        <w:rPr>
          <w:rFonts w:ascii="Aptos" w:eastAsia="Aptos" w:hAnsi="Aptos" w:cs="Aptos"/>
        </w:rPr>
        <w:t>0.1)), o sistema encontra um valor abaixo do limiar mínimo definido, ou seja, o óleo está baixo.</w:t>
      </w:r>
    </w:p>
    <w:p w14:paraId="3D4873C2" w14:textId="288ACBE7" w:rsidR="438FF727" w:rsidRDefault="438FF727" w:rsidP="59E5412D">
      <w:p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A regra diagnostico(</w:t>
      </w:r>
      <w:proofErr w:type="spellStart"/>
      <w:r w:rsidRPr="59E5412D">
        <w:rPr>
          <w:rFonts w:ascii="Aptos" w:eastAsia="Aptos" w:hAnsi="Aptos" w:cs="Aptos"/>
        </w:rPr>
        <w:t>sistema_arrefecimento</w:t>
      </w:r>
      <w:proofErr w:type="spellEnd"/>
      <w:r w:rsidRPr="59E5412D">
        <w:rPr>
          <w:rFonts w:ascii="Aptos" w:eastAsia="Aptos" w:hAnsi="Aptos" w:cs="Aptos"/>
        </w:rPr>
        <w:t xml:space="preserve">) exige que a temperatura esteja alta, a luz de </w:t>
      </w:r>
      <w:proofErr w:type="spellStart"/>
      <w:r w:rsidRPr="59E5412D">
        <w:rPr>
          <w:rFonts w:ascii="Aptos" w:eastAsia="Aptos" w:hAnsi="Aptos" w:cs="Aptos"/>
        </w:rPr>
        <w:t>check</w:t>
      </w:r>
      <w:proofErr w:type="spellEnd"/>
      <w:r w:rsidRPr="59E5412D">
        <w:rPr>
          <w:rFonts w:ascii="Aptos" w:eastAsia="Aptos" w:hAnsi="Aptos" w:cs="Aptos"/>
        </w:rPr>
        <w:t xml:space="preserve"> </w:t>
      </w:r>
      <w:proofErr w:type="spellStart"/>
      <w:r w:rsidRPr="59E5412D">
        <w:rPr>
          <w:rFonts w:ascii="Aptos" w:eastAsia="Aptos" w:hAnsi="Aptos" w:cs="Aptos"/>
        </w:rPr>
        <w:t>engine</w:t>
      </w:r>
      <w:proofErr w:type="spellEnd"/>
      <w:r w:rsidRPr="59E5412D">
        <w:rPr>
          <w:rFonts w:ascii="Aptos" w:eastAsia="Aptos" w:hAnsi="Aptos" w:cs="Aptos"/>
        </w:rPr>
        <w:t xml:space="preserve"> acesa e o nível de óleo normal. Como o nível de óleo está baixo, essa condição falha, e o sistema descarta a hipótese de falha no sistema de arrefecimento.</w:t>
      </w:r>
    </w:p>
    <w:p w14:paraId="6E5786C6" w14:textId="4DB7B9D5" w:rsidR="59E5412D" w:rsidRDefault="59E5412D" w:rsidP="59E5412D">
      <w:pPr>
        <w:spacing w:before="240" w:after="240"/>
        <w:rPr>
          <w:rFonts w:ascii="Aptos" w:eastAsia="Aptos" w:hAnsi="Aptos" w:cs="Aptos"/>
          <w:color w:val="196B24" w:themeColor="accent3"/>
        </w:rPr>
      </w:pPr>
    </w:p>
    <w:p w14:paraId="4A582B5A" w14:textId="542F31E1" w:rsidR="59E5412D" w:rsidRDefault="59E5412D" w:rsidP="59E5412D"/>
    <w:p w14:paraId="2474052B" w14:textId="53254417" w:rsidR="00A01112" w:rsidRDefault="00A01112"/>
    <w:p w14:paraId="5B2C4EBA" w14:textId="4091F0FC" w:rsidR="00A01112" w:rsidRDefault="31287F1C" w:rsidP="6C443420">
      <w:pPr>
        <w:pStyle w:val="Ttulo2"/>
        <w:spacing w:before="299" w:after="299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3. Casos de Teste</w:t>
      </w:r>
    </w:p>
    <w:p w14:paraId="07B95D98" w14:textId="6950C7F9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Caso de Teste 1: Partida Inconsistente</w:t>
      </w:r>
    </w:p>
    <w:p w14:paraId="2A58BD18" w14:textId="66C6CF63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  <w:b/>
          <w:bCs/>
        </w:rPr>
        <w:t>Sintomas:</w:t>
      </w:r>
    </w:p>
    <w:p w14:paraId="2D27FF75" w14:textId="6DA7859B" w:rsidR="00A01112" w:rsidRDefault="31287F1C" w:rsidP="6C443420">
      <w:pPr>
        <w:pStyle w:val="PargrafodaLista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Veículo às vezes não dá partida.</w:t>
      </w:r>
    </w:p>
    <w:p w14:paraId="4191CC0A" w14:textId="64481BD7" w:rsidR="00A01112" w:rsidRDefault="31287F1C" w:rsidP="6C443420">
      <w:pPr>
        <w:pStyle w:val="PargrafodaLista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Luz de bateria piscando no painel.</w:t>
      </w:r>
    </w:p>
    <w:p w14:paraId="5C5E4E36" w14:textId="70C0511A" w:rsidR="00A01112" w:rsidRDefault="31287F1C" w:rsidP="6C443420">
      <w:pPr>
        <w:pStyle w:val="PargrafodaLista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Tensão da bateria: 11,8V.</w:t>
      </w:r>
    </w:p>
    <w:p w14:paraId="51D81FC8" w14:textId="04336076" w:rsidR="00A01112" w:rsidRDefault="31287F1C" w:rsidP="6C443420">
      <w:pPr>
        <w:pStyle w:val="Ttulo2"/>
        <w:spacing w:before="299" w:after="299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Diagnóstico:</w:t>
      </w:r>
    </w:p>
    <w:p w14:paraId="14580DA6" w14:textId="73FB13B5" w:rsidR="00A01112" w:rsidRDefault="67C011EE" w:rsidP="59E5412D">
      <w:pPr>
        <w:pStyle w:val="PargrafodaLista"/>
        <w:numPr>
          <w:ilvl w:val="0"/>
          <w:numId w:val="13"/>
        </w:numPr>
        <w:spacing w:before="240" w:after="240"/>
      </w:pPr>
      <w:r w:rsidRPr="59E5412D">
        <w:t xml:space="preserve">Problema Diagnosticado: </w:t>
      </w:r>
      <w:r w:rsidR="7B08E2F2" w:rsidRPr="59E5412D">
        <w:t xml:space="preserve">alternador com </w:t>
      </w:r>
      <w:r w:rsidR="6C191D15" w:rsidRPr="59E5412D">
        <w:t>d</w:t>
      </w:r>
      <w:r w:rsidR="7B08E2F2" w:rsidRPr="59E5412D">
        <w:t>efeito.</w:t>
      </w:r>
    </w:p>
    <w:p w14:paraId="4D9E3D82" w14:textId="4270502E" w:rsidR="00A01112" w:rsidRDefault="67C011EE" w:rsidP="59E5412D">
      <w:pPr>
        <w:pStyle w:val="PargrafodaLista"/>
        <w:numPr>
          <w:ilvl w:val="0"/>
          <w:numId w:val="13"/>
        </w:numPr>
        <w:spacing w:after="0"/>
        <w:rPr>
          <w:color w:val="000000" w:themeColor="text1"/>
        </w:rPr>
      </w:pPr>
      <w:r w:rsidRPr="59E5412D">
        <w:t xml:space="preserve">Regras Ativadas: </w:t>
      </w:r>
      <w:proofErr w:type="spellStart"/>
      <w:r w:rsidRPr="59E5412D">
        <w:t>luz_bateria</w:t>
      </w:r>
      <w:proofErr w:type="spellEnd"/>
      <w:proofErr w:type="gramStart"/>
      <w:r w:rsidRPr="59E5412D">
        <w:t>, !diagnostico</w:t>
      </w:r>
      <w:proofErr w:type="gramEnd"/>
      <w:r w:rsidRPr="59E5412D">
        <w:t>(</w:t>
      </w:r>
      <w:proofErr w:type="spellStart"/>
      <w:r w:rsidRPr="59E5412D">
        <w:t>bateria_fraca</w:t>
      </w:r>
      <w:proofErr w:type="spellEnd"/>
      <w:r w:rsidRPr="59E5412D">
        <w:t>).</w:t>
      </w:r>
    </w:p>
    <w:p w14:paraId="09A41538" w14:textId="5FFD0EAF" w:rsidR="00A01112" w:rsidRDefault="00A01112" w:rsidP="59E5412D">
      <w:pPr>
        <w:spacing w:after="0"/>
        <w:rPr>
          <w:rFonts w:ascii="Aptos" w:eastAsia="Aptos" w:hAnsi="Aptos" w:cs="Aptos"/>
          <w:b/>
          <w:bCs/>
        </w:rPr>
      </w:pPr>
    </w:p>
    <w:p w14:paraId="0FD02B79" w14:textId="18E07494" w:rsidR="00A01112" w:rsidRDefault="31287F1C" w:rsidP="59E5412D">
      <w:pPr>
        <w:spacing w:after="0"/>
        <w:rPr>
          <w:color w:val="000000" w:themeColor="text1"/>
        </w:rPr>
      </w:pPr>
      <w:r w:rsidRPr="59E5412D">
        <w:rPr>
          <w:rStyle w:val="Ttulo2Char"/>
          <w:b/>
          <w:bCs/>
          <w:sz w:val="24"/>
          <w:szCs w:val="24"/>
        </w:rPr>
        <w:t>Justificativa:</w:t>
      </w:r>
      <w:r w:rsidR="44E422A4" w:rsidRPr="59E5412D">
        <w:rPr>
          <w:rFonts w:ascii="Aptos" w:eastAsia="Aptos" w:hAnsi="Aptos" w:cs="Aptos"/>
          <w:b/>
          <w:bCs/>
        </w:rPr>
        <w:t xml:space="preserve"> </w:t>
      </w:r>
      <w:r w:rsidR="44E422A4" w:rsidRPr="59E5412D">
        <w:rPr>
          <w:color w:val="000000" w:themeColor="text1"/>
        </w:rPr>
        <w:t>A luz da bateria está acesa, mas outras causas de bateria fraca foram descartadas, sugerindo um problema no alternador que não está carregando a bateria adequadamente.</w:t>
      </w:r>
    </w:p>
    <w:p w14:paraId="3A45404F" w14:textId="382973EE" w:rsidR="00A01112" w:rsidRDefault="00A01112" w:rsidP="59E5412D">
      <w:pPr>
        <w:spacing w:after="0"/>
        <w:ind w:left="708"/>
        <w:rPr>
          <w:rFonts w:ascii="Aptos" w:eastAsia="Aptos" w:hAnsi="Aptos" w:cs="Aptos"/>
          <w:b/>
          <w:bCs/>
        </w:rPr>
      </w:pPr>
    </w:p>
    <w:p w14:paraId="20E01CF7" w14:textId="0C06E4CE" w:rsidR="00A01112" w:rsidRDefault="31287F1C" w:rsidP="59E5412D">
      <w:pPr>
        <w:spacing w:after="0"/>
        <w:rPr>
          <w:color w:val="000000" w:themeColor="text1"/>
        </w:rPr>
      </w:pPr>
      <w:r w:rsidRPr="59E5412D">
        <w:rPr>
          <w:rStyle w:val="Ttulo2Char"/>
          <w:b/>
          <w:bCs/>
          <w:sz w:val="24"/>
          <w:szCs w:val="24"/>
        </w:rPr>
        <w:t>Ações Corretivas:</w:t>
      </w:r>
      <w:r w:rsidR="73F65EF5" w:rsidRPr="59E5412D">
        <w:rPr>
          <w:rFonts w:ascii="Aptos" w:eastAsia="Aptos" w:hAnsi="Aptos" w:cs="Aptos"/>
          <w:b/>
          <w:bCs/>
        </w:rPr>
        <w:t xml:space="preserve"> </w:t>
      </w:r>
      <w:r w:rsidR="73F65EF5" w:rsidRPr="59E5412D">
        <w:rPr>
          <w:color w:val="000000" w:themeColor="text1"/>
        </w:rPr>
        <w:t>Verificar a correia do alternador e, se necessário, trocar o alternador.</w:t>
      </w:r>
    </w:p>
    <w:p w14:paraId="3FD6146E" w14:textId="2A549B3F" w:rsidR="00A01112" w:rsidRDefault="00A01112"/>
    <w:p w14:paraId="554CBF92" w14:textId="2231AB6B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Caso de Teste 2: Superaquecimento no Motor</w:t>
      </w:r>
    </w:p>
    <w:p w14:paraId="11E7760B" w14:textId="55925394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  <w:b/>
          <w:bCs/>
        </w:rPr>
        <w:t>Sintomas:</w:t>
      </w:r>
    </w:p>
    <w:p w14:paraId="066F3B1C" w14:textId="6EF722C8" w:rsidR="00A01112" w:rsidRDefault="31287F1C" w:rsidP="6C443420">
      <w:pPr>
        <w:pStyle w:val="Pargrafoda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lastRenderedPageBreak/>
        <w:t>Temperatura do motor: 105°C</w:t>
      </w:r>
    </w:p>
    <w:p w14:paraId="31522BFF" w14:textId="07E5F189" w:rsidR="00A01112" w:rsidRDefault="31287F1C" w:rsidP="6C443420">
      <w:pPr>
        <w:pStyle w:val="Pargrafoda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Luz de “</w:t>
      </w:r>
      <w:proofErr w:type="spellStart"/>
      <w:r w:rsidRPr="6C443420">
        <w:rPr>
          <w:rFonts w:ascii="Aptos" w:eastAsia="Aptos" w:hAnsi="Aptos" w:cs="Aptos"/>
        </w:rPr>
        <w:t>Check</w:t>
      </w:r>
      <w:proofErr w:type="spellEnd"/>
      <w:r w:rsidRPr="6C443420">
        <w:rPr>
          <w:rFonts w:ascii="Aptos" w:eastAsia="Aptos" w:hAnsi="Aptos" w:cs="Aptos"/>
        </w:rPr>
        <w:t xml:space="preserve"> </w:t>
      </w:r>
      <w:proofErr w:type="spellStart"/>
      <w:r w:rsidRPr="6C443420">
        <w:rPr>
          <w:rFonts w:ascii="Aptos" w:eastAsia="Aptos" w:hAnsi="Aptos" w:cs="Aptos"/>
        </w:rPr>
        <w:t>Engine</w:t>
      </w:r>
      <w:proofErr w:type="spellEnd"/>
      <w:r w:rsidRPr="6C443420">
        <w:rPr>
          <w:rFonts w:ascii="Aptos" w:eastAsia="Aptos" w:hAnsi="Aptos" w:cs="Aptos"/>
        </w:rPr>
        <w:t>” acesa</w:t>
      </w:r>
    </w:p>
    <w:p w14:paraId="35F2A477" w14:textId="77C57B6B" w:rsidR="00A01112" w:rsidRDefault="31287F1C" w:rsidP="6C443420">
      <w:pPr>
        <w:pStyle w:val="PargrafodaLista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Nível de óleo próximo ao mínimo</w:t>
      </w:r>
    </w:p>
    <w:p w14:paraId="5356F5DC" w14:textId="189E95C4" w:rsidR="00A01112" w:rsidRDefault="31287F1C" w:rsidP="59E5412D">
      <w:pPr>
        <w:pStyle w:val="Ttulo2"/>
        <w:spacing w:before="240" w:after="240"/>
      </w:pPr>
      <w:r w:rsidRPr="59E5412D">
        <w:rPr>
          <w:rFonts w:ascii="Aptos" w:eastAsia="Aptos" w:hAnsi="Aptos" w:cs="Aptos"/>
          <w:b/>
          <w:bCs/>
          <w:sz w:val="24"/>
          <w:szCs w:val="24"/>
        </w:rPr>
        <w:t>Diagnóstico:</w:t>
      </w:r>
      <w:r w:rsidR="0F4645AE" w:rsidRPr="59E5412D">
        <w:t xml:space="preserve"> </w:t>
      </w:r>
    </w:p>
    <w:p w14:paraId="31CC6881" w14:textId="18D10641" w:rsidR="00A01112" w:rsidRDefault="0F684713" w:rsidP="59E5412D">
      <w:pPr>
        <w:pStyle w:val="PargrafodaLista"/>
        <w:numPr>
          <w:ilvl w:val="0"/>
          <w:numId w:val="5"/>
        </w:numPr>
        <w:spacing w:after="0"/>
      </w:pPr>
      <w:r w:rsidRPr="59E5412D">
        <w:t xml:space="preserve">Problema Diagnosticado: </w:t>
      </w:r>
      <w:r w:rsidR="1963A1B6" w:rsidRPr="59E5412D">
        <w:t>p</w:t>
      </w:r>
      <w:r w:rsidR="3780D0C6" w:rsidRPr="59E5412D">
        <w:t>roblema no sistema de arrefecimento.</w:t>
      </w:r>
    </w:p>
    <w:p w14:paraId="7A4A2FF5" w14:textId="37F37456" w:rsidR="00A01112" w:rsidRDefault="0F4645AE" w:rsidP="59E5412D">
      <w:pPr>
        <w:pStyle w:val="PargrafodaLista"/>
        <w:numPr>
          <w:ilvl w:val="0"/>
          <w:numId w:val="5"/>
        </w:numPr>
        <w:spacing w:after="0"/>
        <w:rPr>
          <w:color w:val="000000" w:themeColor="text1"/>
        </w:rPr>
      </w:pPr>
      <w:r w:rsidRPr="59E5412D">
        <w:t xml:space="preserve">Regras Ativadas: </w:t>
      </w:r>
      <w:proofErr w:type="spellStart"/>
      <w:r w:rsidRPr="59E5412D">
        <w:t>temp_alta</w:t>
      </w:r>
      <w:proofErr w:type="spellEnd"/>
      <w:proofErr w:type="gramStart"/>
      <w:r w:rsidRPr="59E5412D">
        <w:t>, !</w:t>
      </w:r>
      <w:proofErr w:type="spellStart"/>
      <w:r w:rsidRPr="59E5412D">
        <w:t>oleo</w:t>
      </w:r>
      <w:proofErr w:type="gramEnd"/>
      <w:r w:rsidRPr="59E5412D">
        <w:t>_baixo</w:t>
      </w:r>
      <w:proofErr w:type="spellEnd"/>
      <w:r w:rsidRPr="59E5412D">
        <w:t xml:space="preserve">, </w:t>
      </w:r>
      <w:proofErr w:type="spellStart"/>
      <w:r w:rsidRPr="59E5412D">
        <w:t>luz_check_engine</w:t>
      </w:r>
      <w:proofErr w:type="spellEnd"/>
      <w:r w:rsidRPr="59E5412D">
        <w:t>.</w:t>
      </w:r>
    </w:p>
    <w:p w14:paraId="5E759D57" w14:textId="6D6936E8" w:rsidR="00A01112" w:rsidRDefault="00A01112" w:rsidP="59E5412D">
      <w:pPr>
        <w:spacing w:after="0"/>
        <w:rPr>
          <w:rFonts w:ascii="Aptos" w:eastAsia="Aptos" w:hAnsi="Aptos" w:cs="Aptos"/>
          <w:b/>
          <w:bCs/>
        </w:rPr>
      </w:pPr>
    </w:p>
    <w:p w14:paraId="58CEFE38" w14:textId="669D9ED9" w:rsidR="00A01112" w:rsidRDefault="31287F1C" w:rsidP="59E5412D">
      <w:pPr>
        <w:spacing w:after="0"/>
        <w:rPr>
          <w:color w:val="000000" w:themeColor="text1"/>
        </w:rPr>
      </w:pPr>
      <w:r w:rsidRPr="59E5412D">
        <w:rPr>
          <w:rStyle w:val="Ttulo2Char"/>
          <w:b/>
          <w:bCs/>
          <w:sz w:val="24"/>
          <w:szCs w:val="24"/>
        </w:rPr>
        <w:t>Justificativa:</w:t>
      </w:r>
      <w:r w:rsidR="6ED0E030" w:rsidRPr="59E5412D">
        <w:rPr>
          <w:rFonts w:ascii="Aptos" w:eastAsia="Aptos" w:hAnsi="Aptos" w:cs="Aptos"/>
          <w:b/>
          <w:bCs/>
        </w:rPr>
        <w:t xml:space="preserve"> </w:t>
      </w:r>
      <w:r w:rsidR="6ED0E030" w:rsidRPr="59E5412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6ED0E030" w:rsidRPr="59E5412D">
        <w:rPr>
          <w:color w:val="000000" w:themeColor="text1"/>
        </w:rPr>
        <w:t>A</w:t>
      </w:r>
      <w:r w:rsidR="143C2FA7" w:rsidRPr="59E5412D">
        <w:rPr>
          <w:color w:val="000000" w:themeColor="text1"/>
        </w:rPr>
        <w:t xml:space="preserve"> temperatura do motor está acima do limite e a luz de verificação do motor está acesa, indicando um problema de superaquecimento não relacionado ao baixo nível de óleo. </w:t>
      </w:r>
    </w:p>
    <w:p w14:paraId="6583D2D7" w14:textId="197E28F0" w:rsidR="00A01112" w:rsidRDefault="31287F1C" w:rsidP="59E5412D">
      <w:pPr>
        <w:pStyle w:val="Ttulo2"/>
        <w:spacing w:before="299" w:after="299"/>
      </w:pPr>
      <w:r w:rsidRPr="59E5412D">
        <w:rPr>
          <w:rFonts w:ascii="Aptos" w:eastAsia="Aptos" w:hAnsi="Aptos" w:cs="Aptos"/>
          <w:b/>
          <w:bCs/>
          <w:sz w:val="24"/>
          <w:szCs w:val="24"/>
        </w:rPr>
        <w:t>Ações Corretivas:</w:t>
      </w:r>
      <w:r w:rsidR="62948B30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7B9372EA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62948B30"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>Checar radiador, bomba d'água, ventoinha e fluido de arrefecimento. Verificar possíveis vazamentos.</w:t>
      </w:r>
    </w:p>
    <w:p w14:paraId="15945982" w14:textId="4E6C3E74" w:rsidR="00A01112" w:rsidRDefault="00A01112"/>
    <w:p w14:paraId="5D219044" w14:textId="5FB01A15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Caso de Teste 3: Motor Engasgado em Altas Rotações</w:t>
      </w:r>
    </w:p>
    <w:p w14:paraId="2DBEC98E" w14:textId="3A742EB2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  <w:b/>
          <w:bCs/>
        </w:rPr>
        <w:t>Sintomas:</w:t>
      </w:r>
    </w:p>
    <w:p w14:paraId="5AD3DAAE" w14:textId="3050F3C9" w:rsidR="00A01112" w:rsidRDefault="31287F1C" w:rsidP="6C443420">
      <w:pPr>
        <w:pStyle w:val="PargrafodaLista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Barulhos acima de 3000 RPM</w:t>
      </w:r>
    </w:p>
    <w:p w14:paraId="7450C9D9" w14:textId="7363B7A4" w:rsidR="00A01112" w:rsidRDefault="31287F1C" w:rsidP="6C443420">
      <w:pPr>
        <w:pStyle w:val="PargrafodaLista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Luz de “</w:t>
      </w:r>
      <w:proofErr w:type="spellStart"/>
      <w:r w:rsidRPr="6C443420">
        <w:rPr>
          <w:rFonts w:ascii="Aptos" w:eastAsia="Aptos" w:hAnsi="Aptos" w:cs="Aptos"/>
        </w:rPr>
        <w:t>Check</w:t>
      </w:r>
      <w:proofErr w:type="spellEnd"/>
      <w:r w:rsidRPr="6C443420">
        <w:rPr>
          <w:rFonts w:ascii="Aptos" w:eastAsia="Aptos" w:hAnsi="Aptos" w:cs="Aptos"/>
        </w:rPr>
        <w:t xml:space="preserve"> </w:t>
      </w:r>
      <w:proofErr w:type="spellStart"/>
      <w:r w:rsidRPr="6C443420">
        <w:rPr>
          <w:rFonts w:ascii="Aptos" w:eastAsia="Aptos" w:hAnsi="Aptos" w:cs="Aptos"/>
        </w:rPr>
        <w:t>Engine</w:t>
      </w:r>
      <w:proofErr w:type="spellEnd"/>
      <w:r w:rsidRPr="6C443420">
        <w:rPr>
          <w:rFonts w:ascii="Aptos" w:eastAsia="Aptos" w:hAnsi="Aptos" w:cs="Aptos"/>
        </w:rPr>
        <w:t>” piscando</w:t>
      </w:r>
    </w:p>
    <w:p w14:paraId="33A85A6D" w14:textId="4DF251F7" w:rsidR="00A01112" w:rsidRDefault="31287F1C" w:rsidP="6C443420">
      <w:pPr>
        <w:pStyle w:val="PargrafodaLista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Sensor de oxigênio com valor fora do normal</w:t>
      </w:r>
    </w:p>
    <w:p w14:paraId="2635DA53" w14:textId="0F80ECD3" w:rsidR="31287F1C" w:rsidRDefault="31287F1C" w:rsidP="59E5412D">
      <w:pPr>
        <w:pStyle w:val="Ttulo2"/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Diagnóstico:</w:t>
      </w:r>
      <w:r w:rsidR="23E6C483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</w:p>
    <w:p w14:paraId="6E1F4F9A" w14:textId="3C4A4496" w:rsidR="7FDCA919" w:rsidRDefault="7FDCA919" w:rsidP="59E5412D">
      <w:pPr>
        <w:pStyle w:val="Ttulo2"/>
        <w:numPr>
          <w:ilvl w:val="0"/>
          <w:numId w:val="4"/>
        </w:numPr>
        <w:spacing w:before="299" w:after="299"/>
        <w:rPr>
          <w:rFonts w:ascii="Aptos" w:eastAsia="Aptos" w:hAnsi="Aptos" w:cs="Aptos"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Problema Diagnosticado: </w:t>
      </w:r>
      <w:r w:rsidR="5FD31CBE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injeção com </w:t>
      </w:r>
      <w:r w:rsidR="06F52B12" w:rsidRPr="59E5412D">
        <w:rPr>
          <w:rFonts w:ascii="Aptos" w:eastAsia="Aptos" w:hAnsi="Aptos" w:cs="Aptos"/>
          <w:color w:val="000000" w:themeColor="text1"/>
          <w:sz w:val="24"/>
          <w:szCs w:val="24"/>
        </w:rPr>
        <w:t>d</w:t>
      </w:r>
      <w:r w:rsidR="5FD31CBE" w:rsidRPr="59E5412D">
        <w:rPr>
          <w:rFonts w:ascii="Aptos" w:eastAsia="Aptos" w:hAnsi="Aptos" w:cs="Aptos"/>
          <w:color w:val="000000" w:themeColor="text1"/>
          <w:sz w:val="24"/>
          <w:szCs w:val="24"/>
        </w:rPr>
        <w:t>efeito.</w:t>
      </w:r>
    </w:p>
    <w:p w14:paraId="21449EAC" w14:textId="702376B2" w:rsidR="23E6C483" w:rsidRDefault="23E6C483" w:rsidP="59E5412D">
      <w:pPr>
        <w:pStyle w:val="Ttulo2"/>
        <w:numPr>
          <w:ilvl w:val="0"/>
          <w:numId w:val="4"/>
        </w:numPr>
        <w:spacing w:before="299" w:after="299"/>
        <w:rPr>
          <w:rFonts w:ascii="Aptos" w:eastAsia="Aptos" w:hAnsi="Aptos" w:cs="Aptos"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Regras Ativadas: </w:t>
      </w:r>
      <w:proofErr w:type="spellStart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rpm_alto</w:t>
      </w:r>
      <w:proofErr w:type="spellEnd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, </w:t>
      </w:r>
      <w:proofErr w:type="spellStart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luz_check_engine</w:t>
      </w:r>
      <w:proofErr w:type="spellEnd"/>
      <w:proofErr w:type="gramStart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="36808B8A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!diagnostico</w:t>
      </w:r>
      <w:proofErr w:type="gramEnd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(</w:t>
      </w:r>
      <w:proofErr w:type="spellStart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sensor_oxigenio_defeituoso</w:t>
      </w:r>
      <w:proofErr w:type="spellEnd"/>
      <w:r w:rsidRPr="59E5412D">
        <w:rPr>
          <w:rFonts w:ascii="Aptos" w:eastAsia="Aptos" w:hAnsi="Aptos" w:cs="Aptos"/>
          <w:color w:val="000000" w:themeColor="text1"/>
          <w:sz w:val="24"/>
          <w:szCs w:val="24"/>
        </w:rPr>
        <w:t>).</w:t>
      </w:r>
    </w:p>
    <w:p w14:paraId="00B039E0" w14:textId="7936630B" w:rsidR="00A01112" w:rsidRDefault="31287F1C" w:rsidP="59E5412D">
      <w:pPr>
        <w:pStyle w:val="Ttulo2"/>
        <w:spacing w:before="299" w:after="299"/>
        <w:rPr>
          <w:rFonts w:ascii="Aptos" w:eastAsia="Aptos" w:hAnsi="Aptos" w:cs="Aptos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Justificativa:</w:t>
      </w:r>
      <w:r w:rsidR="3890C06B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3890C06B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O motor está com alta rotação e a luz de verificação do motor está acesa, mas um problema no sensor de oxigênio foi descartado direcionando para um possível problema no sistema de </w:t>
      </w:r>
      <w:r w:rsidR="7274B8E4" w:rsidRPr="59E5412D">
        <w:rPr>
          <w:rFonts w:ascii="Aptos" w:eastAsia="Aptos" w:hAnsi="Aptos" w:cs="Aptos"/>
          <w:color w:val="000000" w:themeColor="text1"/>
          <w:sz w:val="24"/>
          <w:szCs w:val="24"/>
        </w:rPr>
        <w:t>injeção</w:t>
      </w:r>
      <w:r w:rsidR="3890C06B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 de </w:t>
      </w:r>
      <w:r w:rsidR="50492A82" w:rsidRPr="59E5412D">
        <w:rPr>
          <w:rFonts w:ascii="Aptos" w:eastAsia="Aptos" w:hAnsi="Aptos" w:cs="Aptos"/>
          <w:color w:val="000000" w:themeColor="text1"/>
          <w:sz w:val="24"/>
          <w:szCs w:val="24"/>
        </w:rPr>
        <w:t>combustível</w:t>
      </w:r>
      <w:r w:rsidR="3890C06B" w:rsidRPr="59E5412D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3493B5DA" w14:textId="5A8FB2F6" w:rsidR="00A01112" w:rsidRDefault="31287F1C" w:rsidP="59E5412D">
      <w:pPr>
        <w:pStyle w:val="Ttulo2"/>
        <w:spacing w:before="299" w:after="299"/>
        <w:rPr>
          <w:rFonts w:ascii="Aptos" w:eastAsia="Aptos" w:hAnsi="Aptos" w:cs="Aptos"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Ações Corretivas:</w:t>
      </w:r>
      <w:r w:rsidR="6DD5FC36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6DD5FC36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Verificar injetores de combustível, bomba de combustível e filtros de combustível, </w:t>
      </w:r>
      <w:r w:rsidR="735EB979" w:rsidRPr="59E5412D">
        <w:rPr>
          <w:rFonts w:ascii="Aptos" w:eastAsia="Aptos" w:hAnsi="Aptos" w:cs="Aptos"/>
          <w:color w:val="000000" w:themeColor="text1"/>
          <w:sz w:val="24"/>
          <w:szCs w:val="24"/>
        </w:rPr>
        <w:t>r</w:t>
      </w:r>
      <w:r w:rsidR="6DD5FC36" w:rsidRPr="59E5412D">
        <w:rPr>
          <w:rFonts w:ascii="Aptos" w:eastAsia="Aptos" w:hAnsi="Aptos" w:cs="Aptos"/>
          <w:color w:val="000000" w:themeColor="text1"/>
          <w:sz w:val="24"/>
          <w:szCs w:val="24"/>
        </w:rPr>
        <w:t>ealizar diagnóstico eletrônico</w:t>
      </w:r>
      <w:r w:rsidR="352C4418" w:rsidRPr="59E5412D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26B31EC1" w14:textId="7478B360" w:rsidR="00A01112" w:rsidRDefault="00A01112"/>
    <w:p w14:paraId="29623E50" w14:textId="0230ABCF" w:rsidR="00A01112" w:rsidRDefault="31287F1C" w:rsidP="6C443420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lastRenderedPageBreak/>
        <w:t>Caso de Teste 4: Ruídos no Motor ao Acelerar</w:t>
      </w:r>
    </w:p>
    <w:p w14:paraId="663606DE" w14:textId="1FD605DE" w:rsidR="00A01112" w:rsidRDefault="31287F1C" w:rsidP="6C443420">
      <w:pPr>
        <w:spacing w:before="240" w:after="240"/>
        <w:rPr>
          <w:rFonts w:ascii="Aptos" w:eastAsia="Aptos" w:hAnsi="Aptos" w:cs="Aptos"/>
          <w:b/>
          <w:bCs/>
        </w:rPr>
      </w:pPr>
      <w:r w:rsidRPr="6C443420">
        <w:rPr>
          <w:rFonts w:ascii="Aptos" w:eastAsia="Aptos" w:hAnsi="Aptos" w:cs="Aptos"/>
          <w:b/>
          <w:bCs/>
        </w:rPr>
        <w:t>Sintomas:</w:t>
      </w:r>
    </w:p>
    <w:p w14:paraId="1950FCAE" w14:textId="530DDB13" w:rsidR="00A01112" w:rsidRDefault="31287F1C" w:rsidP="6C443420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Ruído metálico ao acelerar</w:t>
      </w:r>
    </w:p>
    <w:p w14:paraId="6E46552F" w14:textId="4FC4EED2" w:rsidR="00A01112" w:rsidRDefault="31287F1C" w:rsidP="6C443420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Perda de potência</w:t>
      </w:r>
    </w:p>
    <w:p w14:paraId="0D9D7CE0" w14:textId="600455EB" w:rsidR="00A01112" w:rsidRDefault="31287F1C" w:rsidP="6C443420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6C443420">
        <w:rPr>
          <w:rFonts w:ascii="Aptos" w:eastAsia="Aptos" w:hAnsi="Aptos" w:cs="Aptos"/>
        </w:rPr>
        <w:t>Sensor de vibração com valores anormais</w:t>
      </w:r>
    </w:p>
    <w:p w14:paraId="3867FA24" w14:textId="02487158" w:rsidR="00A01112" w:rsidRDefault="31287F1C" w:rsidP="6C443420">
      <w:pPr>
        <w:pStyle w:val="Ttulo2"/>
        <w:spacing w:before="299" w:after="299"/>
        <w:rPr>
          <w:rFonts w:ascii="Aptos" w:eastAsia="Aptos" w:hAnsi="Aptos" w:cs="Aptos"/>
          <w:b/>
          <w:bCs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Diagnóstico:</w:t>
      </w:r>
    </w:p>
    <w:p w14:paraId="5C0D1F17" w14:textId="5567217F" w:rsidR="386D6DFC" w:rsidRDefault="386D6DFC" w:rsidP="59E5412D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  <w:lang w:val="es-ES"/>
        </w:rPr>
      </w:pPr>
      <w:r w:rsidRPr="59E5412D">
        <w:rPr>
          <w:rFonts w:ascii="Aptos" w:eastAsia="Aptos" w:hAnsi="Aptos" w:cs="Aptos"/>
          <w:color w:val="000000" w:themeColor="text1"/>
          <w:lang w:val="es-ES"/>
        </w:rPr>
        <w:t xml:space="preserve">Problema Diagnosticado: </w:t>
      </w:r>
      <w:r w:rsidR="5C6B55CB" w:rsidRPr="59E5412D">
        <w:rPr>
          <w:rFonts w:ascii="Aptos" w:eastAsia="Aptos" w:hAnsi="Aptos" w:cs="Aptos"/>
          <w:color w:val="000000" w:themeColor="text1"/>
          <w:lang w:val="es-ES"/>
        </w:rPr>
        <w:t xml:space="preserve">problema </w:t>
      </w:r>
      <w:r w:rsidR="5BE5F44E" w:rsidRPr="59E5412D">
        <w:rPr>
          <w:rFonts w:ascii="Aptos" w:eastAsia="Aptos" w:hAnsi="Aptos" w:cs="Aptos"/>
          <w:color w:val="000000" w:themeColor="text1"/>
          <w:lang w:val="es-ES"/>
        </w:rPr>
        <w:t>i</w:t>
      </w:r>
      <w:r w:rsidR="5C6B55CB" w:rsidRPr="59E5412D">
        <w:rPr>
          <w:rFonts w:ascii="Aptos" w:eastAsia="Aptos" w:hAnsi="Aptos" w:cs="Aptos"/>
          <w:color w:val="000000" w:themeColor="text1"/>
          <w:lang w:val="es-ES"/>
        </w:rPr>
        <w:t xml:space="preserve">nterno no </w:t>
      </w:r>
      <w:proofErr w:type="gramStart"/>
      <w:r w:rsidR="5C6B55CB" w:rsidRPr="59E5412D">
        <w:rPr>
          <w:rFonts w:ascii="Aptos" w:eastAsia="Aptos" w:hAnsi="Aptos" w:cs="Aptos"/>
          <w:color w:val="000000" w:themeColor="text1"/>
          <w:lang w:val="es-ES"/>
        </w:rPr>
        <w:t>motor .</w:t>
      </w:r>
      <w:proofErr w:type="gramEnd"/>
    </w:p>
    <w:p w14:paraId="3A7EA085" w14:textId="07A5EF0D" w:rsidR="717D35AC" w:rsidRDefault="717D35AC" w:rsidP="59E5412D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 xml:space="preserve">Regras Ativadas: </w:t>
      </w:r>
      <w:proofErr w:type="spellStart"/>
      <w:r w:rsidRPr="59E5412D">
        <w:rPr>
          <w:rFonts w:ascii="Aptos" w:eastAsia="Aptos" w:hAnsi="Aptos" w:cs="Aptos"/>
        </w:rPr>
        <w:t>barulho_incomum</w:t>
      </w:r>
      <w:proofErr w:type="spellEnd"/>
      <w:r w:rsidRPr="59E5412D">
        <w:rPr>
          <w:rFonts w:ascii="Aptos" w:eastAsia="Aptos" w:hAnsi="Aptos" w:cs="Aptos"/>
        </w:rPr>
        <w:t xml:space="preserve">, </w:t>
      </w:r>
      <w:proofErr w:type="spellStart"/>
      <w:r w:rsidRPr="59E5412D">
        <w:rPr>
          <w:rFonts w:ascii="Aptos" w:eastAsia="Aptos" w:hAnsi="Aptos" w:cs="Aptos"/>
        </w:rPr>
        <w:t>rotacao</w:t>
      </w:r>
      <w:proofErr w:type="spellEnd"/>
      <w:r w:rsidRPr="59E5412D">
        <w:rPr>
          <w:rFonts w:ascii="Aptos" w:eastAsia="Aptos" w:hAnsi="Aptos" w:cs="Aptos"/>
        </w:rPr>
        <w:t xml:space="preserve">, </w:t>
      </w:r>
      <w:proofErr w:type="spellStart"/>
      <w:r w:rsidRPr="59E5412D">
        <w:rPr>
          <w:rFonts w:ascii="Aptos" w:eastAsia="Aptos" w:hAnsi="Aptos" w:cs="Aptos"/>
        </w:rPr>
        <w:t>perca_potencia</w:t>
      </w:r>
      <w:proofErr w:type="spellEnd"/>
      <w:proofErr w:type="gramStart"/>
      <w:r w:rsidRPr="59E5412D">
        <w:rPr>
          <w:rFonts w:ascii="Aptos" w:eastAsia="Aptos" w:hAnsi="Aptos" w:cs="Aptos"/>
        </w:rPr>
        <w:t>, !</w:t>
      </w:r>
      <w:proofErr w:type="spellStart"/>
      <w:r w:rsidRPr="59E5412D">
        <w:rPr>
          <w:rFonts w:ascii="Aptos" w:eastAsia="Aptos" w:hAnsi="Aptos" w:cs="Aptos"/>
        </w:rPr>
        <w:t>luz</w:t>
      </w:r>
      <w:proofErr w:type="gramEnd"/>
      <w:r w:rsidRPr="59E5412D">
        <w:rPr>
          <w:rFonts w:ascii="Aptos" w:eastAsia="Aptos" w:hAnsi="Aptos" w:cs="Aptos"/>
        </w:rPr>
        <w:t>_check_engine</w:t>
      </w:r>
      <w:proofErr w:type="spellEnd"/>
      <w:r w:rsidRPr="59E5412D">
        <w:rPr>
          <w:rFonts w:ascii="Aptos" w:eastAsia="Aptos" w:hAnsi="Aptos" w:cs="Aptos"/>
        </w:rPr>
        <w:t>, !</w:t>
      </w:r>
      <w:proofErr w:type="spellStart"/>
      <w:r w:rsidRPr="59E5412D">
        <w:rPr>
          <w:rFonts w:ascii="Aptos" w:eastAsia="Aptos" w:hAnsi="Aptos" w:cs="Aptos"/>
        </w:rPr>
        <w:t>temp_alta</w:t>
      </w:r>
      <w:proofErr w:type="spellEnd"/>
    </w:p>
    <w:p w14:paraId="0EA4396F" w14:textId="0FD15DB8" w:rsidR="00A01112" w:rsidRDefault="31287F1C" w:rsidP="59E5412D">
      <w:pPr>
        <w:pStyle w:val="Ttulo2"/>
        <w:spacing w:before="299" w:after="299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Justificativa:</w:t>
      </w:r>
      <w:r w:rsidR="4690C93D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4690C93D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Há barulhos incomuns, perda de potência e o motor está com rotação, mas sem as luzes de aviso de </w:t>
      </w:r>
      <w:proofErr w:type="spellStart"/>
      <w:r w:rsidR="4690C93D" w:rsidRPr="59E5412D">
        <w:rPr>
          <w:rFonts w:ascii="Aptos" w:eastAsia="Aptos" w:hAnsi="Aptos" w:cs="Aptos"/>
          <w:color w:val="000000" w:themeColor="text1"/>
          <w:sz w:val="24"/>
          <w:szCs w:val="24"/>
        </w:rPr>
        <w:t>check</w:t>
      </w:r>
      <w:proofErr w:type="spellEnd"/>
      <w:r w:rsidR="4690C93D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proofErr w:type="spellStart"/>
      <w:r w:rsidR="4690C93D" w:rsidRPr="59E5412D">
        <w:rPr>
          <w:rFonts w:ascii="Aptos" w:eastAsia="Aptos" w:hAnsi="Aptos" w:cs="Aptos"/>
          <w:color w:val="000000" w:themeColor="text1"/>
          <w:sz w:val="24"/>
          <w:szCs w:val="24"/>
        </w:rPr>
        <w:t>engine</w:t>
      </w:r>
      <w:proofErr w:type="spellEnd"/>
      <w:r w:rsidR="4690C93D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 ou superaquecimento, o que sugere um problema mecânico interno mais grave</w:t>
      </w:r>
    </w:p>
    <w:p w14:paraId="265C42C6" w14:textId="2FD5A98E" w:rsidR="00A01112" w:rsidRDefault="31287F1C" w:rsidP="59E5412D">
      <w:pPr>
        <w:pStyle w:val="Ttulo2"/>
        <w:spacing w:before="299" w:after="299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>Ações Corretivas:</w:t>
      </w:r>
      <w:r w:rsidR="6818503E" w:rsidRPr="59E5412D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="6818503E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Requer uma investigação mecânica aprofundada do motor, como verificar rolamentos, virabrequim, bielas e pistões. Recomenda-se procurar um mecânico especializado imediatamente  </w:t>
      </w:r>
    </w:p>
    <w:p w14:paraId="151E06E8" w14:textId="69E7414F" w:rsidR="59E5412D" w:rsidRDefault="59E5412D" w:rsidP="59E5412D"/>
    <w:p w14:paraId="79FF468C" w14:textId="465802DE" w:rsidR="7DDB0A60" w:rsidRDefault="7DDB0A60" w:rsidP="59E5412D">
      <w:pPr>
        <w:pStyle w:val="Ttulo3"/>
        <w:spacing w:before="240" w:after="240"/>
      </w:pPr>
      <w:r w:rsidRPr="59E5412D">
        <w:rPr>
          <w:rFonts w:ascii="Aptos" w:eastAsia="Aptos" w:hAnsi="Aptos" w:cs="Aptos"/>
          <w:b/>
          <w:bCs/>
          <w:sz w:val="24"/>
          <w:szCs w:val="24"/>
        </w:rPr>
        <w:t xml:space="preserve">Caso de Teste 4: </w:t>
      </w:r>
      <w:r w:rsidR="2B94767C" w:rsidRPr="59E5412D">
        <w:t>conflito de problema de bateria e aquecimento</w:t>
      </w:r>
    </w:p>
    <w:p w14:paraId="64793386" w14:textId="51D1F7B1" w:rsidR="59E5412D" w:rsidRDefault="59E5412D" w:rsidP="59E5412D"/>
    <w:p w14:paraId="233BC06E" w14:textId="1FD605DE" w:rsidR="7DDB0A60" w:rsidRDefault="7DDB0A60" w:rsidP="59E5412D">
      <w:pPr>
        <w:spacing w:before="240" w:after="240"/>
        <w:rPr>
          <w:rFonts w:ascii="Aptos" w:eastAsia="Aptos" w:hAnsi="Aptos" w:cs="Aptos"/>
          <w:b/>
          <w:bCs/>
        </w:rPr>
      </w:pPr>
      <w:r w:rsidRPr="59E5412D">
        <w:rPr>
          <w:rFonts w:ascii="Aptos" w:eastAsia="Aptos" w:hAnsi="Aptos" w:cs="Aptos"/>
          <w:b/>
          <w:bCs/>
        </w:rPr>
        <w:t>Sintomas:</w:t>
      </w:r>
    </w:p>
    <w:p w14:paraId="2A9FAF56" w14:textId="5152931C" w:rsidR="7EEFBB27" w:rsidRDefault="7EEFBB27" w:rsidP="59E5412D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Temperatura do motor: 105°C</w:t>
      </w:r>
    </w:p>
    <w:p w14:paraId="0CBC4BB5" w14:textId="2139F651" w:rsidR="04BD02EE" w:rsidRDefault="04BD02EE" w:rsidP="59E5412D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Luz de “</w:t>
      </w:r>
      <w:proofErr w:type="spellStart"/>
      <w:r w:rsidRPr="59E5412D">
        <w:rPr>
          <w:rFonts w:ascii="Aptos" w:eastAsia="Aptos" w:hAnsi="Aptos" w:cs="Aptos"/>
        </w:rPr>
        <w:t>Check</w:t>
      </w:r>
      <w:proofErr w:type="spellEnd"/>
      <w:r w:rsidRPr="59E5412D">
        <w:rPr>
          <w:rFonts w:ascii="Aptos" w:eastAsia="Aptos" w:hAnsi="Aptos" w:cs="Aptos"/>
        </w:rPr>
        <w:t xml:space="preserve"> </w:t>
      </w:r>
      <w:proofErr w:type="spellStart"/>
      <w:r w:rsidRPr="59E5412D">
        <w:rPr>
          <w:rFonts w:ascii="Aptos" w:eastAsia="Aptos" w:hAnsi="Aptos" w:cs="Aptos"/>
        </w:rPr>
        <w:t>Engine</w:t>
      </w:r>
      <w:proofErr w:type="spellEnd"/>
      <w:r w:rsidRPr="59E5412D">
        <w:rPr>
          <w:rFonts w:ascii="Aptos" w:eastAsia="Aptos" w:hAnsi="Aptos" w:cs="Aptos"/>
        </w:rPr>
        <w:t>” acesa</w:t>
      </w:r>
    </w:p>
    <w:p w14:paraId="6B66602A" w14:textId="50C35B7F" w:rsidR="04BD02EE" w:rsidRDefault="04BD02EE" w:rsidP="59E5412D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Nível de óleo próximo ao mínimo</w:t>
      </w:r>
    </w:p>
    <w:p w14:paraId="0A176F37" w14:textId="7F1F9DD5" w:rsidR="04BD02EE" w:rsidRDefault="04BD02EE" w:rsidP="59E5412D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Luz de bateria piscando no painel.</w:t>
      </w:r>
    </w:p>
    <w:p w14:paraId="032DC609" w14:textId="0DE437CB" w:rsidR="79463DBA" w:rsidRDefault="79463DBA" w:rsidP="59E5412D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59E5412D">
        <w:rPr>
          <w:rFonts w:ascii="Aptos" w:eastAsia="Aptos" w:hAnsi="Aptos" w:cs="Aptos"/>
        </w:rPr>
        <w:t>Tensão da bateria: 1</w:t>
      </w:r>
      <w:r w:rsidR="6277769F" w:rsidRPr="59E5412D">
        <w:rPr>
          <w:rFonts w:ascii="Aptos" w:eastAsia="Aptos" w:hAnsi="Aptos" w:cs="Aptos"/>
        </w:rPr>
        <w:t>2</w:t>
      </w:r>
      <w:r w:rsidRPr="59E5412D">
        <w:rPr>
          <w:rFonts w:ascii="Aptos" w:eastAsia="Aptos" w:hAnsi="Aptos" w:cs="Aptos"/>
        </w:rPr>
        <w:t>,</w:t>
      </w:r>
      <w:r w:rsidR="651E5CFD" w:rsidRPr="59E5412D">
        <w:rPr>
          <w:rFonts w:ascii="Aptos" w:eastAsia="Aptos" w:hAnsi="Aptos" w:cs="Aptos"/>
        </w:rPr>
        <w:t>5</w:t>
      </w:r>
      <w:r w:rsidRPr="59E5412D">
        <w:rPr>
          <w:rFonts w:ascii="Aptos" w:eastAsia="Aptos" w:hAnsi="Aptos" w:cs="Aptos"/>
        </w:rPr>
        <w:t>V.</w:t>
      </w:r>
    </w:p>
    <w:p w14:paraId="330A16F9" w14:textId="36064E7E" w:rsidR="59E5412D" w:rsidRDefault="59E5412D" w:rsidP="59E5412D">
      <w:pPr>
        <w:spacing w:before="240" w:after="240"/>
        <w:ind w:left="708"/>
        <w:rPr>
          <w:rFonts w:ascii="Aptos" w:eastAsia="Aptos" w:hAnsi="Aptos" w:cs="Aptos"/>
          <w:b/>
          <w:bCs/>
        </w:rPr>
      </w:pPr>
    </w:p>
    <w:p w14:paraId="72D56D9D" w14:textId="35F692C4" w:rsidR="7DDB0A60" w:rsidRDefault="7DDB0A60" w:rsidP="59E5412D">
      <w:pPr>
        <w:spacing w:before="240" w:after="240"/>
        <w:rPr>
          <w:rFonts w:ascii="Aptos" w:eastAsia="Aptos" w:hAnsi="Aptos" w:cs="Aptos"/>
          <w:b/>
          <w:bCs/>
        </w:rPr>
      </w:pPr>
      <w:r w:rsidRPr="59E5412D">
        <w:rPr>
          <w:rFonts w:ascii="Aptos" w:eastAsia="Aptos" w:hAnsi="Aptos" w:cs="Aptos"/>
          <w:b/>
          <w:bCs/>
        </w:rPr>
        <w:t>Diagnóstico:</w:t>
      </w:r>
    </w:p>
    <w:p w14:paraId="6ED9683B" w14:textId="12BA58E4" w:rsidR="131913AF" w:rsidRDefault="131913AF" w:rsidP="59E5412D">
      <w:pPr>
        <w:pStyle w:val="PargrafodaLista"/>
        <w:numPr>
          <w:ilvl w:val="0"/>
          <w:numId w:val="3"/>
        </w:numPr>
        <w:spacing w:before="240" w:after="240"/>
      </w:pPr>
      <w:r w:rsidRPr="59E5412D">
        <w:rPr>
          <w:rFonts w:ascii="Aptos" w:eastAsia="Aptos" w:hAnsi="Aptos" w:cs="Aptos"/>
          <w:color w:val="000000" w:themeColor="text1"/>
        </w:rPr>
        <w:t>Problemas Diagnosticados:</w:t>
      </w:r>
      <w:r w:rsidR="27A07A64" w:rsidRPr="59E5412D">
        <w:rPr>
          <w:rFonts w:ascii="Aptos" w:eastAsia="Aptos" w:hAnsi="Aptos" w:cs="Aptos"/>
          <w:color w:val="000000" w:themeColor="text1"/>
        </w:rPr>
        <w:t xml:space="preserve"> alternador com defeito</w:t>
      </w:r>
      <w:r w:rsidR="6AE1EDD7" w:rsidRPr="59E5412D">
        <w:t xml:space="preserve"> e</w:t>
      </w:r>
      <w:r w:rsidR="354F392D" w:rsidRPr="59E5412D">
        <w:t xml:space="preserve"> problema no sistema de arrefecimento.</w:t>
      </w:r>
    </w:p>
    <w:p w14:paraId="438B08A7" w14:textId="359823C5" w:rsidR="20984168" w:rsidRDefault="20984168" w:rsidP="59E5412D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59E5412D">
        <w:lastRenderedPageBreak/>
        <w:t xml:space="preserve">Regras Ativadas: </w:t>
      </w:r>
      <w:proofErr w:type="spellStart"/>
      <w:r w:rsidRPr="59E5412D">
        <w:t>luz_bateria</w:t>
      </w:r>
      <w:proofErr w:type="spellEnd"/>
      <w:proofErr w:type="gramStart"/>
      <w:r w:rsidRPr="59E5412D">
        <w:t>, !diagnostico</w:t>
      </w:r>
      <w:proofErr w:type="gramEnd"/>
      <w:r w:rsidRPr="59E5412D">
        <w:t>(</w:t>
      </w:r>
      <w:proofErr w:type="spellStart"/>
      <w:r w:rsidRPr="59E5412D">
        <w:t>bateria_fraca</w:t>
      </w:r>
      <w:proofErr w:type="spellEnd"/>
      <w:r w:rsidRPr="59E5412D">
        <w:t xml:space="preserve">), </w:t>
      </w:r>
      <w:proofErr w:type="spellStart"/>
      <w:r w:rsidRPr="59E5412D">
        <w:t>temp_alta</w:t>
      </w:r>
      <w:proofErr w:type="spellEnd"/>
      <w:r w:rsidRPr="59E5412D">
        <w:t>, !</w:t>
      </w:r>
      <w:proofErr w:type="spellStart"/>
      <w:r w:rsidRPr="59E5412D">
        <w:t>oleo_baixo</w:t>
      </w:r>
      <w:proofErr w:type="spellEnd"/>
      <w:r w:rsidRPr="59E5412D">
        <w:t xml:space="preserve">, </w:t>
      </w:r>
      <w:proofErr w:type="spellStart"/>
      <w:r w:rsidRPr="59E5412D">
        <w:t>luz_check_engine</w:t>
      </w:r>
      <w:proofErr w:type="spellEnd"/>
      <w:r w:rsidRPr="59E5412D">
        <w:t xml:space="preserve">.  </w:t>
      </w:r>
    </w:p>
    <w:p w14:paraId="732F79B4" w14:textId="14B10FF1" w:rsidR="7DDB0A60" w:rsidRDefault="7DDB0A60" w:rsidP="59E5412D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59E5412D">
        <w:rPr>
          <w:b/>
          <w:bCs/>
          <w:sz w:val="24"/>
          <w:szCs w:val="24"/>
        </w:rPr>
        <w:t>J</w:t>
      </w:r>
      <w:r w:rsidRPr="59E5412D">
        <w:rPr>
          <w:rFonts w:asciiTheme="minorHAnsi" w:hAnsiTheme="minorHAnsi" w:cstheme="minorBidi"/>
          <w:b/>
          <w:bCs/>
          <w:sz w:val="24"/>
          <w:szCs w:val="24"/>
        </w:rPr>
        <w:t>ustificativa</w:t>
      </w:r>
      <w:r w:rsidRPr="59E5412D">
        <w:rPr>
          <w:rFonts w:asciiTheme="minorHAnsi" w:hAnsiTheme="minorHAnsi" w:cstheme="minorBidi"/>
          <w:sz w:val="24"/>
          <w:szCs w:val="24"/>
        </w:rPr>
        <w:t>:</w:t>
      </w:r>
      <w:r w:rsidR="1A3A5B04" w:rsidRPr="59E5412D">
        <w:rPr>
          <w:rFonts w:asciiTheme="minorHAnsi" w:hAnsiTheme="minorHAnsi" w:cstheme="minorBidi"/>
          <w:sz w:val="24"/>
          <w:szCs w:val="24"/>
        </w:rPr>
        <w:t xml:space="preserve"> </w:t>
      </w:r>
      <w:r w:rsidR="1A3A5B04"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>A luz da bateria está acesa, mas outras causas de bateria fraca foram descartadas, sugerindo um problema no alternador que não está carregando a bateria adequadamente.</w:t>
      </w:r>
      <w:r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</w:t>
      </w:r>
      <w:r w:rsidR="72901723"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Além disso, </w:t>
      </w:r>
      <w:r w:rsidR="3FA3B9B8"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>a</w:t>
      </w:r>
      <w:r w:rsidR="34FE07B8" w:rsidRPr="59E5412D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temperatura do motor está acima do limite e a luz de verificação do motor está acesa, indicando um problema de superaquecimento não relacionado ao baixo nível de óleo.</w:t>
      </w:r>
    </w:p>
    <w:p w14:paraId="34C1048F" w14:textId="0EBD5152" w:rsidR="7DDB0A60" w:rsidRDefault="7DDB0A60" w:rsidP="59E5412D">
      <w:pPr>
        <w:pStyle w:val="Ttulo2"/>
        <w:spacing w:before="299" w:after="299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59E5412D">
        <w:rPr>
          <w:rFonts w:ascii="Aptos" w:eastAsia="Aptos" w:hAnsi="Aptos" w:cs="Aptos"/>
          <w:b/>
          <w:bCs/>
          <w:sz w:val="24"/>
          <w:szCs w:val="24"/>
        </w:rPr>
        <w:t xml:space="preserve">Ações </w:t>
      </w:r>
      <w:r w:rsidRPr="59E5412D">
        <w:rPr>
          <w:rFonts w:asciiTheme="minorHAnsi" w:hAnsiTheme="minorHAnsi" w:cstheme="minorBidi"/>
          <w:b/>
          <w:bCs/>
          <w:sz w:val="24"/>
          <w:szCs w:val="24"/>
        </w:rPr>
        <w:t>Corretivas</w:t>
      </w:r>
      <w:r w:rsidRPr="59E5412D">
        <w:rPr>
          <w:rFonts w:ascii="Aptos" w:eastAsia="Aptos" w:hAnsi="Aptos" w:cs="Aptos"/>
          <w:b/>
          <w:bCs/>
          <w:sz w:val="24"/>
          <w:szCs w:val="24"/>
        </w:rPr>
        <w:t xml:space="preserve">: </w:t>
      </w:r>
      <w:r w:rsidR="7F4C5A0F" w:rsidRPr="59E5412D">
        <w:rPr>
          <w:rFonts w:ascii="Aptos" w:eastAsia="Aptos" w:hAnsi="Aptos" w:cs="Aptos"/>
          <w:color w:val="000000" w:themeColor="text1"/>
          <w:sz w:val="24"/>
          <w:szCs w:val="24"/>
        </w:rPr>
        <w:t xml:space="preserve">Verificar a correia do alternador e, se necessário, trocar o alternador. </w:t>
      </w:r>
      <w:r w:rsidR="1FA4FCB3" w:rsidRPr="59E5412D">
        <w:rPr>
          <w:rFonts w:ascii="Aptos" w:eastAsia="Aptos" w:hAnsi="Aptos" w:cs="Aptos"/>
          <w:color w:val="000000" w:themeColor="text1"/>
          <w:sz w:val="24"/>
          <w:szCs w:val="24"/>
        </w:rPr>
        <w:t>Em relação ao problema de arrefecimento, c</w:t>
      </w:r>
      <w:r w:rsidR="7F4C5A0F" w:rsidRPr="59E5412D">
        <w:rPr>
          <w:rFonts w:ascii="Aptos" w:eastAsia="Aptos" w:hAnsi="Aptos" w:cs="Aptos"/>
          <w:color w:val="000000" w:themeColor="text1"/>
          <w:sz w:val="24"/>
          <w:szCs w:val="24"/>
        </w:rPr>
        <w:t>hecar radiador, bomba d'água, ventoinha e fluido de arrefecimento. Verificar possíveis vazamentos.</w:t>
      </w:r>
    </w:p>
    <w:p w14:paraId="1669E006" w14:textId="3933C9B5" w:rsidR="59E5412D" w:rsidRDefault="59E5412D" w:rsidP="59E5412D"/>
    <w:p w14:paraId="6D86DB23" w14:textId="3FED8088" w:rsidR="00A01112" w:rsidRDefault="00A01112"/>
    <w:p w14:paraId="1E207724" w14:textId="62F699B2" w:rsidR="00A01112" w:rsidRDefault="00A01112" w:rsidP="6C443420">
      <w:pPr>
        <w:spacing w:before="299" w:after="299"/>
        <w:rPr>
          <w:rFonts w:ascii="Aptos" w:eastAsia="Aptos" w:hAnsi="Aptos" w:cs="Aptos"/>
          <w:b/>
          <w:bCs/>
        </w:rPr>
      </w:pPr>
    </w:p>
    <w:sectPr w:rsidR="00A011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dDGwcKeatUWQH" int2:id="fPbQWILf">
      <int2:state int2:value="Rejected" int2:type="AugLoop_Text_Critique"/>
    </int2:textHash>
    <int2:textHash int2:hashCode="vPRoKORGSFoY6K" int2:id="GTV7ocm8">
      <int2:state int2:value="Rejected" int2:type="AugLoop_Text_Critique"/>
    </int2:textHash>
    <int2:textHash int2:hashCode="1W2YUwDUtS624Y" int2:id="2HdmQqY4">
      <int2:state int2:value="Rejected" int2:type="AugLoop_Text_Critique"/>
    </int2:textHash>
    <int2:textHash int2:hashCode="xkAzZy9cqYTf6W" int2:id="DPQx8ry0">
      <int2:state int2:value="Rejected" int2:type="AugLoop_Text_Critique"/>
    </int2:textHash>
    <int2:textHash int2:hashCode="D6bWb6uc9/synN" int2:id="OZX3NYjE">
      <int2:state int2:value="Rejected" int2:type="AugLoop_Text_Critique"/>
    </int2:textHash>
    <int2:textHash int2:hashCode="+upSQqAMUtpioP" int2:id="EuJI6Bas">
      <int2:state int2:value="Rejected" int2:type="AugLoop_Text_Critique"/>
    </int2:textHash>
    <int2:textHash int2:hashCode="kqm2Y5f73UQ+h2" int2:id="fIc5GV4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C3D"/>
    <w:multiLevelType w:val="hybridMultilevel"/>
    <w:tmpl w:val="3FA886AA"/>
    <w:lvl w:ilvl="0" w:tplc="B59C9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25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AA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4A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EB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C8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8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03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2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4A4B"/>
    <w:multiLevelType w:val="hybridMultilevel"/>
    <w:tmpl w:val="FFFFFFFF"/>
    <w:lvl w:ilvl="0" w:tplc="0456C5B8">
      <w:start w:val="1"/>
      <w:numFmt w:val="decimal"/>
      <w:lvlText w:val="%1."/>
      <w:lvlJc w:val="left"/>
      <w:pPr>
        <w:ind w:left="720" w:hanging="360"/>
      </w:pPr>
    </w:lvl>
    <w:lvl w:ilvl="1" w:tplc="C822595E">
      <w:start w:val="1"/>
      <w:numFmt w:val="lowerLetter"/>
      <w:lvlText w:val="%2."/>
      <w:lvlJc w:val="left"/>
      <w:pPr>
        <w:ind w:left="1440" w:hanging="360"/>
      </w:pPr>
    </w:lvl>
    <w:lvl w:ilvl="2" w:tplc="E29AE5C4">
      <w:start w:val="1"/>
      <w:numFmt w:val="lowerRoman"/>
      <w:lvlText w:val="%3."/>
      <w:lvlJc w:val="right"/>
      <w:pPr>
        <w:ind w:left="2160" w:hanging="180"/>
      </w:pPr>
    </w:lvl>
    <w:lvl w:ilvl="3" w:tplc="25BCE016">
      <w:start w:val="1"/>
      <w:numFmt w:val="decimal"/>
      <w:lvlText w:val="%4."/>
      <w:lvlJc w:val="left"/>
      <w:pPr>
        <w:ind w:left="2880" w:hanging="360"/>
      </w:pPr>
    </w:lvl>
    <w:lvl w:ilvl="4" w:tplc="456E052E">
      <w:start w:val="1"/>
      <w:numFmt w:val="lowerLetter"/>
      <w:lvlText w:val="%5."/>
      <w:lvlJc w:val="left"/>
      <w:pPr>
        <w:ind w:left="3600" w:hanging="360"/>
      </w:pPr>
    </w:lvl>
    <w:lvl w:ilvl="5" w:tplc="FCBC4560">
      <w:start w:val="1"/>
      <w:numFmt w:val="lowerRoman"/>
      <w:lvlText w:val="%6."/>
      <w:lvlJc w:val="right"/>
      <w:pPr>
        <w:ind w:left="4320" w:hanging="180"/>
      </w:pPr>
    </w:lvl>
    <w:lvl w:ilvl="6" w:tplc="E57444AA">
      <w:start w:val="1"/>
      <w:numFmt w:val="decimal"/>
      <w:lvlText w:val="%7."/>
      <w:lvlJc w:val="left"/>
      <w:pPr>
        <w:ind w:left="5040" w:hanging="360"/>
      </w:pPr>
    </w:lvl>
    <w:lvl w:ilvl="7" w:tplc="A3D6F3D8">
      <w:start w:val="1"/>
      <w:numFmt w:val="lowerLetter"/>
      <w:lvlText w:val="%8."/>
      <w:lvlJc w:val="left"/>
      <w:pPr>
        <w:ind w:left="5760" w:hanging="360"/>
      </w:pPr>
    </w:lvl>
    <w:lvl w:ilvl="8" w:tplc="3FB210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D2D2"/>
    <w:multiLevelType w:val="hybridMultilevel"/>
    <w:tmpl w:val="7B8C24B0"/>
    <w:lvl w:ilvl="0" w:tplc="F1469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0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A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AA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4D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8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4F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E3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62C5"/>
    <w:multiLevelType w:val="hybridMultilevel"/>
    <w:tmpl w:val="FFFFFFFF"/>
    <w:lvl w:ilvl="0" w:tplc="278A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2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F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EC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2D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6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C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AB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A0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B1EB"/>
    <w:multiLevelType w:val="hybridMultilevel"/>
    <w:tmpl w:val="FFFFFFFF"/>
    <w:lvl w:ilvl="0" w:tplc="50509F26">
      <w:start w:val="1"/>
      <w:numFmt w:val="decimal"/>
      <w:lvlText w:val="%1."/>
      <w:lvlJc w:val="left"/>
      <w:pPr>
        <w:ind w:left="720" w:hanging="360"/>
      </w:pPr>
    </w:lvl>
    <w:lvl w:ilvl="1" w:tplc="20E077FC">
      <w:start w:val="1"/>
      <w:numFmt w:val="lowerLetter"/>
      <w:lvlText w:val="%2."/>
      <w:lvlJc w:val="left"/>
      <w:pPr>
        <w:ind w:left="1440" w:hanging="360"/>
      </w:pPr>
    </w:lvl>
    <w:lvl w:ilvl="2" w:tplc="7E76E848">
      <w:start w:val="1"/>
      <w:numFmt w:val="lowerRoman"/>
      <w:lvlText w:val="%3."/>
      <w:lvlJc w:val="right"/>
      <w:pPr>
        <w:ind w:left="2160" w:hanging="180"/>
      </w:pPr>
    </w:lvl>
    <w:lvl w:ilvl="3" w:tplc="9742363E">
      <w:start w:val="1"/>
      <w:numFmt w:val="decimal"/>
      <w:lvlText w:val="%4."/>
      <w:lvlJc w:val="left"/>
      <w:pPr>
        <w:ind w:left="2880" w:hanging="360"/>
      </w:pPr>
    </w:lvl>
    <w:lvl w:ilvl="4" w:tplc="4F26FA5C">
      <w:start w:val="1"/>
      <w:numFmt w:val="lowerLetter"/>
      <w:lvlText w:val="%5."/>
      <w:lvlJc w:val="left"/>
      <w:pPr>
        <w:ind w:left="3600" w:hanging="360"/>
      </w:pPr>
    </w:lvl>
    <w:lvl w:ilvl="5" w:tplc="2C54E42E">
      <w:start w:val="1"/>
      <w:numFmt w:val="lowerRoman"/>
      <w:lvlText w:val="%6."/>
      <w:lvlJc w:val="right"/>
      <w:pPr>
        <w:ind w:left="4320" w:hanging="180"/>
      </w:pPr>
    </w:lvl>
    <w:lvl w:ilvl="6" w:tplc="58481926">
      <w:start w:val="1"/>
      <w:numFmt w:val="decimal"/>
      <w:lvlText w:val="%7."/>
      <w:lvlJc w:val="left"/>
      <w:pPr>
        <w:ind w:left="5040" w:hanging="360"/>
      </w:pPr>
    </w:lvl>
    <w:lvl w:ilvl="7" w:tplc="4E5C6F9E">
      <w:start w:val="1"/>
      <w:numFmt w:val="lowerLetter"/>
      <w:lvlText w:val="%8."/>
      <w:lvlJc w:val="left"/>
      <w:pPr>
        <w:ind w:left="5760" w:hanging="360"/>
      </w:pPr>
    </w:lvl>
    <w:lvl w:ilvl="8" w:tplc="A3B606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57D60"/>
    <w:multiLevelType w:val="hybridMultilevel"/>
    <w:tmpl w:val="2D94F3DA"/>
    <w:lvl w:ilvl="0" w:tplc="9370D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22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A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25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A0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62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0D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FDC2E"/>
    <w:multiLevelType w:val="hybridMultilevel"/>
    <w:tmpl w:val="FFFFFFFF"/>
    <w:lvl w:ilvl="0" w:tplc="450C3194">
      <w:start w:val="1"/>
      <w:numFmt w:val="decimal"/>
      <w:lvlText w:val="%1."/>
      <w:lvlJc w:val="left"/>
      <w:pPr>
        <w:ind w:left="720" w:hanging="360"/>
      </w:pPr>
    </w:lvl>
    <w:lvl w:ilvl="1" w:tplc="6D74940C">
      <w:start w:val="1"/>
      <w:numFmt w:val="lowerLetter"/>
      <w:lvlText w:val="%2."/>
      <w:lvlJc w:val="left"/>
      <w:pPr>
        <w:ind w:left="1440" w:hanging="360"/>
      </w:pPr>
    </w:lvl>
    <w:lvl w:ilvl="2" w:tplc="F9F83842">
      <w:start w:val="1"/>
      <w:numFmt w:val="lowerRoman"/>
      <w:lvlText w:val="%3."/>
      <w:lvlJc w:val="right"/>
      <w:pPr>
        <w:ind w:left="2160" w:hanging="180"/>
      </w:pPr>
    </w:lvl>
    <w:lvl w:ilvl="3" w:tplc="C07E494C">
      <w:start w:val="1"/>
      <w:numFmt w:val="decimal"/>
      <w:lvlText w:val="%4."/>
      <w:lvlJc w:val="left"/>
      <w:pPr>
        <w:ind w:left="2880" w:hanging="360"/>
      </w:pPr>
    </w:lvl>
    <w:lvl w:ilvl="4" w:tplc="6B24DB7C">
      <w:start w:val="1"/>
      <w:numFmt w:val="lowerLetter"/>
      <w:lvlText w:val="%5."/>
      <w:lvlJc w:val="left"/>
      <w:pPr>
        <w:ind w:left="3600" w:hanging="360"/>
      </w:pPr>
    </w:lvl>
    <w:lvl w:ilvl="5" w:tplc="CE1ECCC4">
      <w:start w:val="1"/>
      <w:numFmt w:val="lowerRoman"/>
      <w:lvlText w:val="%6."/>
      <w:lvlJc w:val="right"/>
      <w:pPr>
        <w:ind w:left="4320" w:hanging="180"/>
      </w:pPr>
    </w:lvl>
    <w:lvl w:ilvl="6" w:tplc="346C94E0">
      <w:start w:val="1"/>
      <w:numFmt w:val="decimal"/>
      <w:lvlText w:val="%7."/>
      <w:lvlJc w:val="left"/>
      <w:pPr>
        <w:ind w:left="5040" w:hanging="360"/>
      </w:pPr>
    </w:lvl>
    <w:lvl w:ilvl="7" w:tplc="D138CC1E">
      <w:start w:val="1"/>
      <w:numFmt w:val="lowerLetter"/>
      <w:lvlText w:val="%8."/>
      <w:lvlJc w:val="left"/>
      <w:pPr>
        <w:ind w:left="5760" w:hanging="360"/>
      </w:pPr>
    </w:lvl>
    <w:lvl w:ilvl="8" w:tplc="2F948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3ABD4"/>
    <w:multiLevelType w:val="hybridMultilevel"/>
    <w:tmpl w:val="FFFFFFFF"/>
    <w:lvl w:ilvl="0" w:tplc="CAB63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C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64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4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C5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E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43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6D81A"/>
    <w:multiLevelType w:val="hybridMultilevel"/>
    <w:tmpl w:val="FFFFFFFF"/>
    <w:lvl w:ilvl="0" w:tplc="14BAA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6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AC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8C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CD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E8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0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0C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8B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E7AFA"/>
    <w:multiLevelType w:val="hybridMultilevel"/>
    <w:tmpl w:val="FFFFFFFF"/>
    <w:lvl w:ilvl="0" w:tplc="3496BB54">
      <w:start w:val="1"/>
      <w:numFmt w:val="decimal"/>
      <w:lvlText w:val="%1."/>
      <w:lvlJc w:val="left"/>
      <w:pPr>
        <w:ind w:left="720" w:hanging="360"/>
      </w:pPr>
    </w:lvl>
    <w:lvl w:ilvl="1" w:tplc="0B565860">
      <w:start w:val="1"/>
      <w:numFmt w:val="lowerLetter"/>
      <w:lvlText w:val="%2."/>
      <w:lvlJc w:val="left"/>
      <w:pPr>
        <w:ind w:left="1440" w:hanging="360"/>
      </w:pPr>
    </w:lvl>
    <w:lvl w:ilvl="2" w:tplc="F03007CE">
      <w:start w:val="1"/>
      <w:numFmt w:val="lowerRoman"/>
      <w:lvlText w:val="%3."/>
      <w:lvlJc w:val="right"/>
      <w:pPr>
        <w:ind w:left="2160" w:hanging="180"/>
      </w:pPr>
    </w:lvl>
    <w:lvl w:ilvl="3" w:tplc="B3AECC4C">
      <w:start w:val="1"/>
      <w:numFmt w:val="decimal"/>
      <w:lvlText w:val="%4."/>
      <w:lvlJc w:val="left"/>
      <w:pPr>
        <w:ind w:left="2880" w:hanging="360"/>
      </w:pPr>
    </w:lvl>
    <w:lvl w:ilvl="4" w:tplc="3AB250DE">
      <w:start w:val="1"/>
      <w:numFmt w:val="lowerLetter"/>
      <w:lvlText w:val="%5."/>
      <w:lvlJc w:val="left"/>
      <w:pPr>
        <w:ind w:left="3600" w:hanging="360"/>
      </w:pPr>
    </w:lvl>
    <w:lvl w:ilvl="5" w:tplc="CFB0236E">
      <w:start w:val="1"/>
      <w:numFmt w:val="lowerRoman"/>
      <w:lvlText w:val="%6."/>
      <w:lvlJc w:val="right"/>
      <w:pPr>
        <w:ind w:left="4320" w:hanging="180"/>
      </w:pPr>
    </w:lvl>
    <w:lvl w:ilvl="6" w:tplc="8780ABFE">
      <w:start w:val="1"/>
      <w:numFmt w:val="decimal"/>
      <w:lvlText w:val="%7."/>
      <w:lvlJc w:val="left"/>
      <w:pPr>
        <w:ind w:left="5040" w:hanging="360"/>
      </w:pPr>
    </w:lvl>
    <w:lvl w:ilvl="7" w:tplc="DA7A1C92">
      <w:start w:val="1"/>
      <w:numFmt w:val="lowerLetter"/>
      <w:lvlText w:val="%8."/>
      <w:lvlJc w:val="left"/>
      <w:pPr>
        <w:ind w:left="5760" w:hanging="360"/>
      </w:pPr>
    </w:lvl>
    <w:lvl w:ilvl="8" w:tplc="7B9EB9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4B814"/>
    <w:multiLevelType w:val="hybridMultilevel"/>
    <w:tmpl w:val="7BA6F228"/>
    <w:lvl w:ilvl="0" w:tplc="95A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E2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05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CA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08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47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88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EE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4CEA2"/>
    <w:multiLevelType w:val="hybridMultilevel"/>
    <w:tmpl w:val="FFFFFFFF"/>
    <w:lvl w:ilvl="0" w:tplc="3DA8C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65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A7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28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06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0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8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A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291AE"/>
    <w:multiLevelType w:val="hybridMultilevel"/>
    <w:tmpl w:val="FFFFFFFF"/>
    <w:lvl w:ilvl="0" w:tplc="BA4463DE">
      <w:start w:val="1"/>
      <w:numFmt w:val="decimal"/>
      <w:lvlText w:val="%1."/>
      <w:lvlJc w:val="left"/>
      <w:pPr>
        <w:ind w:left="720" w:hanging="360"/>
      </w:pPr>
    </w:lvl>
    <w:lvl w:ilvl="1" w:tplc="AF8E61D4">
      <w:start w:val="1"/>
      <w:numFmt w:val="lowerLetter"/>
      <w:lvlText w:val="%2."/>
      <w:lvlJc w:val="left"/>
      <w:pPr>
        <w:ind w:left="1440" w:hanging="360"/>
      </w:pPr>
    </w:lvl>
    <w:lvl w:ilvl="2" w:tplc="59C200D2">
      <w:start w:val="1"/>
      <w:numFmt w:val="lowerRoman"/>
      <w:lvlText w:val="%3."/>
      <w:lvlJc w:val="right"/>
      <w:pPr>
        <w:ind w:left="2160" w:hanging="180"/>
      </w:pPr>
    </w:lvl>
    <w:lvl w:ilvl="3" w:tplc="FAAC646E">
      <w:start w:val="1"/>
      <w:numFmt w:val="decimal"/>
      <w:lvlText w:val="%4."/>
      <w:lvlJc w:val="left"/>
      <w:pPr>
        <w:ind w:left="2880" w:hanging="360"/>
      </w:pPr>
    </w:lvl>
    <w:lvl w:ilvl="4" w:tplc="5C4433D2">
      <w:start w:val="1"/>
      <w:numFmt w:val="lowerLetter"/>
      <w:lvlText w:val="%5."/>
      <w:lvlJc w:val="left"/>
      <w:pPr>
        <w:ind w:left="3600" w:hanging="360"/>
      </w:pPr>
    </w:lvl>
    <w:lvl w:ilvl="5" w:tplc="85CA2DDE">
      <w:start w:val="1"/>
      <w:numFmt w:val="lowerRoman"/>
      <w:lvlText w:val="%6."/>
      <w:lvlJc w:val="right"/>
      <w:pPr>
        <w:ind w:left="4320" w:hanging="180"/>
      </w:pPr>
    </w:lvl>
    <w:lvl w:ilvl="6" w:tplc="E36C442E">
      <w:start w:val="1"/>
      <w:numFmt w:val="decimal"/>
      <w:lvlText w:val="%7."/>
      <w:lvlJc w:val="left"/>
      <w:pPr>
        <w:ind w:left="5040" w:hanging="360"/>
      </w:pPr>
    </w:lvl>
    <w:lvl w:ilvl="7" w:tplc="02FE4436">
      <w:start w:val="1"/>
      <w:numFmt w:val="lowerLetter"/>
      <w:lvlText w:val="%8."/>
      <w:lvlJc w:val="left"/>
      <w:pPr>
        <w:ind w:left="5760" w:hanging="360"/>
      </w:pPr>
    </w:lvl>
    <w:lvl w:ilvl="8" w:tplc="34AACF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0780F"/>
    <w:multiLevelType w:val="hybridMultilevel"/>
    <w:tmpl w:val="8E90A394"/>
    <w:lvl w:ilvl="0" w:tplc="FDE62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20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47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83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45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6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A4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A272"/>
    <w:multiLevelType w:val="hybridMultilevel"/>
    <w:tmpl w:val="C310D50E"/>
    <w:lvl w:ilvl="0" w:tplc="170A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F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C6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A3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6C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AA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8B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61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9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96413"/>
    <w:multiLevelType w:val="hybridMultilevel"/>
    <w:tmpl w:val="6A141CFC"/>
    <w:lvl w:ilvl="0" w:tplc="64DCA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81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8D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3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EA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8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49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A8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08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D50EC"/>
    <w:multiLevelType w:val="hybridMultilevel"/>
    <w:tmpl w:val="FFFFFFFF"/>
    <w:lvl w:ilvl="0" w:tplc="C5AAB306">
      <w:start w:val="1"/>
      <w:numFmt w:val="decimal"/>
      <w:lvlText w:val="%1."/>
      <w:lvlJc w:val="left"/>
      <w:pPr>
        <w:ind w:left="720" w:hanging="360"/>
      </w:pPr>
    </w:lvl>
    <w:lvl w:ilvl="1" w:tplc="854C15EE">
      <w:start w:val="1"/>
      <w:numFmt w:val="lowerLetter"/>
      <w:lvlText w:val="%2."/>
      <w:lvlJc w:val="left"/>
      <w:pPr>
        <w:ind w:left="1440" w:hanging="360"/>
      </w:pPr>
    </w:lvl>
    <w:lvl w:ilvl="2" w:tplc="AC02649E">
      <w:start w:val="1"/>
      <w:numFmt w:val="lowerRoman"/>
      <w:lvlText w:val="%3."/>
      <w:lvlJc w:val="right"/>
      <w:pPr>
        <w:ind w:left="2160" w:hanging="180"/>
      </w:pPr>
    </w:lvl>
    <w:lvl w:ilvl="3" w:tplc="837C8B3A">
      <w:start w:val="1"/>
      <w:numFmt w:val="decimal"/>
      <w:lvlText w:val="%4."/>
      <w:lvlJc w:val="left"/>
      <w:pPr>
        <w:ind w:left="2880" w:hanging="360"/>
      </w:pPr>
    </w:lvl>
    <w:lvl w:ilvl="4" w:tplc="D234ACBE">
      <w:start w:val="1"/>
      <w:numFmt w:val="lowerLetter"/>
      <w:lvlText w:val="%5."/>
      <w:lvlJc w:val="left"/>
      <w:pPr>
        <w:ind w:left="3600" w:hanging="360"/>
      </w:pPr>
    </w:lvl>
    <w:lvl w:ilvl="5" w:tplc="6C6250FE">
      <w:start w:val="1"/>
      <w:numFmt w:val="lowerRoman"/>
      <w:lvlText w:val="%6."/>
      <w:lvlJc w:val="right"/>
      <w:pPr>
        <w:ind w:left="4320" w:hanging="180"/>
      </w:pPr>
    </w:lvl>
    <w:lvl w:ilvl="6" w:tplc="81589546">
      <w:start w:val="1"/>
      <w:numFmt w:val="decimal"/>
      <w:lvlText w:val="%7."/>
      <w:lvlJc w:val="left"/>
      <w:pPr>
        <w:ind w:left="5040" w:hanging="360"/>
      </w:pPr>
    </w:lvl>
    <w:lvl w:ilvl="7" w:tplc="1116F830">
      <w:start w:val="1"/>
      <w:numFmt w:val="lowerLetter"/>
      <w:lvlText w:val="%8."/>
      <w:lvlJc w:val="left"/>
      <w:pPr>
        <w:ind w:left="5760" w:hanging="360"/>
      </w:pPr>
    </w:lvl>
    <w:lvl w:ilvl="8" w:tplc="F4D09A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91C1D"/>
    <w:multiLevelType w:val="hybridMultilevel"/>
    <w:tmpl w:val="5ABC4AB4"/>
    <w:lvl w:ilvl="0" w:tplc="62C0D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64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E6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2C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9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EC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AA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25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13C96"/>
    <w:multiLevelType w:val="hybridMultilevel"/>
    <w:tmpl w:val="FFFFFFFF"/>
    <w:lvl w:ilvl="0" w:tplc="D9BCB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EF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8F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0D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0C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85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AE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0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20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4DBA3"/>
    <w:multiLevelType w:val="hybridMultilevel"/>
    <w:tmpl w:val="DC5C4816"/>
    <w:lvl w:ilvl="0" w:tplc="D26E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8C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5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C1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80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0A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0A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6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90977">
    <w:abstractNumId w:val="0"/>
  </w:num>
  <w:num w:numId="2" w16cid:durableId="734471364">
    <w:abstractNumId w:val="2"/>
  </w:num>
  <w:num w:numId="3" w16cid:durableId="783110765">
    <w:abstractNumId w:val="14"/>
  </w:num>
  <w:num w:numId="4" w16cid:durableId="1222448165">
    <w:abstractNumId w:val="19"/>
  </w:num>
  <w:num w:numId="5" w16cid:durableId="1834300453">
    <w:abstractNumId w:val="13"/>
  </w:num>
  <w:num w:numId="6" w16cid:durableId="1760902366">
    <w:abstractNumId w:val="5"/>
  </w:num>
  <w:num w:numId="7" w16cid:durableId="1702705982">
    <w:abstractNumId w:val="17"/>
  </w:num>
  <w:num w:numId="8" w16cid:durableId="392703667">
    <w:abstractNumId w:val="15"/>
  </w:num>
  <w:num w:numId="9" w16cid:durableId="65617451">
    <w:abstractNumId w:val="10"/>
  </w:num>
  <w:num w:numId="10" w16cid:durableId="1584491448">
    <w:abstractNumId w:val="8"/>
  </w:num>
  <w:num w:numId="11" w16cid:durableId="1344429196">
    <w:abstractNumId w:val="3"/>
  </w:num>
  <w:num w:numId="12" w16cid:durableId="1684743598">
    <w:abstractNumId w:val="7"/>
  </w:num>
  <w:num w:numId="13" w16cid:durableId="306470701">
    <w:abstractNumId w:val="18"/>
  </w:num>
  <w:num w:numId="14" w16cid:durableId="3367297">
    <w:abstractNumId w:val="11"/>
  </w:num>
  <w:num w:numId="15" w16cid:durableId="899248247">
    <w:abstractNumId w:val="6"/>
  </w:num>
  <w:num w:numId="16" w16cid:durableId="1144196515">
    <w:abstractNumId w:val="9"/>
  </w:num>
  <w:num w:numId="17" w16cid:durableId="124662349">
    <w:abstractNumId w:val="4"/>
  </w:num>
  <w:num w:numId="18" w16cid:durableId="1508594665">
    <w:abstractNumId w:val="16"/>
  </w:num>
  <w:num w:numId="19" w16cid:durableId="869030340">
    <w:abstractNumId w:val="12"/>
  </w:num>
  <w:num w:numId="20" w16cid:durableId="47653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50B33F"/>
    <w:rsid w:val="000134E7"/>
    <w:rsid w:val="00082549"/>
    <w:rsid w:val="00145943"/>
    <w:rsid w:val="001810B1"/>
    <w:rsid w:val="001E27CD"/>
    <w:rsid w:val="001E7986"/>
    <w:rsid w:val="001F435A"/>
    <w:rsid w:val="0024379E"/>
    <w:rsid w:val="00263921"/>
    <w:rsid w:val="0026623A"/>
    <w:rsid w:val="002A1245"/>
    <w:rsid w:val="002A583F"/>
    <w:rsid w:val="002B593F"/>
    <w:rsid w:val="002B6AAC"/>
    <w:rsid w:val="002D6924"/>
    <w:rsid w:val="00336466"/>
    <w:rsid w:val="00353F72"/>
    <w:rsid w:val="00354C12"/>
    <w:rsid w:val="003D22F4"/>
    <w:rsid w:val="0042D42A"/>
    <w:rsid w:val="00432146"/>
    <w:rsid w:val="0044384E"/>
    <w:rsid w:val="00452751"/>
    <w:rsid w:val="004D7E94"/>
    <w:rsid w:val="004E1063"/>
    <w:rsid w:val="004F172C"/>
    <w:rsid w:val="00500FD9"/>
    <w:rsid w:val="00541418"/>
    <w:rsid w:val="00591F2A"/>
    <w:rsid w:val="005C5F47"/>
    <w:rsid w:val="006056E1"/>
    <w:rsid w:val="00613712"/>
    <w:rsid w:val="00647438"/>
    <w:rsid w:val="006541B5"/>
    <w:rsid w:val="00663912"/>
    <w:rsid w:val="006648FA"/>
    <w:rsid w:val="0066725B"/>
    <w:rsid w:val="00700F57"/>
    <w:rsid w:val="0070256A"/>
    <w:rsid w:val="0071A5FB"/>
    <w:rsid w:val="007B1628"/>
    <w:rsid w:val="007D7DBF"/>
    <w:rsid w:val="007E04A6"/>
    <w:rsid w:val="00875F3E"/>
    <w:rsid w:val="00885B56"/>
    <w:rsid w:val="008D123E"/>
    <w:rsid w:val="0094099B"/>
    <w:rsid w:val="00942185"/>
    <w:rsid w:val="009C3C24"/>
    <w:rsid w:val="009F76A6"/>
    <w:rsid w:val="00A01112"/>
    <w:rsid w:val="00A15398"/>
    <w:rsid w:val="00A21E13"/>
    <w:rsid w:val="00A246F4"/>
    <w:rsid w:val="00A40110"/>
    <w:rsid w:val="00A51FF7"/>
    <w:rsid w:val="00A7640D"/>
    <w:rsid w:val="00A907AC"/>
    <w:rsid w:val="00AC4A7C"/>
    <w:rsid w:val="00AE4643"/>
    <w:rsid w:val="00B33512"/>
    <w:rsid w:val="00B50218"/>
    <w:rsid w:val="00B76566"/>
    <w:rsid w:val="00B958E8"/>
    <w:rsid w:val="00BA06F4"/>
    <w:rsid w:val="00BA683F"/>
    <w:rsid w:val="00BD53DA"/>
    <w:rsid w:val="00BD5BE1"/>
    <w:rsid w:val="00C210B3"/>
    <w:rsid w:val="00CA4A6E"/>
    <w:rsid w:val="00CB3939"/>
    <w:rsid w:val="00CD4A07"/>
    <w:rsid w:val="00CD4AF6"/>
    <w:rsid w:val="00D21DD5"/>
    <w:rsid w:val="00D407A0"/>
    <w:rsid w:val="00D96A9B"/>
    <w:rsid w:val="00E74E08"/>
    <w:rsid w:val="00E92E12"/>
    <w:rsid w:val="00E958E6"/>
    <w:rsid w:val="00EB070A"/>
    <w:rsid w:val="00F03CE2"/>
    <w:rsid w:val="00F23CF7"/>
    <w:rsid w:val="00F405B0"/>
    <w:rsid w:val="00F52BEF"/>
    <w:rsid w:val="00F61417"/>
    <w:rsid w:val="00FB531D"/>
    <w:rsid w:val="01FB3DC9"/>
    <w:rsid w:val="0209B906"/>
    <w:rsid w:val="02FE282F"/>
    <w:rsid w:val="0316CAC7"/>
    <w:rsid w:val="03514267"/>
    <w:rsid w:val="036EC5F7"/>
    <w:rsid w:val="03C5EC97"/>
    <w:rsid w:val="03E03D0C"/>
    <w:rsid w:val="04542353"/>
    <w:rsid w:val="045DE031"/>
    <w:rsid w:val="046F1CD3"/>
    <w:rsid w:val="04BD02EE"/>
    <w:rsid w:val="04CB5F39"/>
    <w:rsid w:val="05BB9C18"/>
    <w:rsid w:val="05D30F7B"/>
    <w:rsid w:val="05E66C86"/>
    <w:rsid w:val="05E9C6E6"/>
    <w:rsid w:val="06880670"/>
    <w:rsid w:val="068BDC0A"/>
    <w:rsid w:val="06C7F244"/>
    <w:rsid w:val="06EC80EF"/>
    <w:rsid w:val="06ECD7F2"/>
    <w:rsid w:val="06F52B12"/>
    <w:rsid w:val="0706F159"/>
    <w:rsid w:val="0806C070"/>
    <w:rsid w:val="08D1C80F"/>
    <w:rsid w:val="08D3F9C4"/>
    <w:rsid w:val="08E3C21E"/>
    <w:rsid w:val="0941B22C"/>
    <w:rsid w:val="098EECE4"/>
    <w:rsid w:val="09F03C3C"/>
    <w:rsid w:val="0A61D0E9"/>
    <w:rsid w:val="0A7ED811"/>
    <w:rsid w:val="0B4A597E"/>
    <w:rsid w:val="0B8BBF9C"/>
    <w:rsid w:val="0B91E19F"/>
    <w:rsid w:val="0B965B77"/>
    <w:rsid w:val="0BC0DC34"/>
    <w:rsid w:val="0C0359A6"/>
    <w:rsid w:val="0C150034"/>
    <w:rsid w:val="0C1E3553"/>
    <w:rsid w:val="0C27784E"/>
    <w:rsid w:val="0C404E38"/>
    <w:rsid w:val="0C578AC4"/>
    <w:rsid w:val="0C7420C9"/>
    <w:rsid w:val="0C9AEA49"/>
    <w:rsid w:val="0CB433B9"/>
    <w:rsid w:val="0D57DAF5"/>
    <w:rsid w:val="0D5A0A82"/>
    <w:rsid w:val="0D5BD332"/>
    <w:rsid w:val="0D869609"/>
    <w:rsid w:val="0D9F39AA"/>
    <w:rsid w:val="0DB67881"/>
    <w:rsid w:val="0E40156F"/>
    <w:rsid w:val="0E58E1BF"/>
    <w:rsid w:val="0EA954CF"/>
    <w:rsid w:val="0EAA7973"/>
    <w:rsid w:val="0EE7012C"/>
    <w:rsid w:val="0EECBE03"/>
    <w:rsid w:val="0EF19D06"/>
    <w:rsid w:val="0EF2F849"/>
    <w:rsid w:val="0F4645AE"/>
    <w:rsid w:val="0F684713"/>
    <w:rsid w:val="104F2AEE"/>
    <w:rsid w:val="10611E4D"/>
    <w:rsid w:val="108C32A9"/>
    <w:rsid w:val="10DB6E5F"/>
    <w:rsid w:val="1152E4B0"/>
    <w:rsid w:val="126A3D32"/>
    <w:rsid w:val="12ADACC3"/>
    <w:rsid w:val="131913AF"/>
    <w:rsid w:val="134030B0"/>
    <w:rsid w:val="1377B314"/>
    <w:rsid w:val="13AF4354"/>
    <w:rsid w:val="13C78E3B"/>
    <w:rsid w:val="13E9F850"/>
    <w:rsid w:val="1400C720"/>
    <w:rsid w:val="143C2FA7"/>
    <w:rsid w:val="143EDC01"/>
    <w:rsid w:val="1477715A"/>
    <w:rsid w:val="154C6B00"/>
    <w:rsid w:val="154DC16F"/>
    <w:rsid w:val="15903C35"/>
    <w:rsid w:val="15B179FD"/>
    <w:rsid w:val="15ED1B14"/>
    <w:rsid w:val="162DFBD7"/>
    <w:rsid w:val="16BF9740"/>
    <w:rsid w:val="171D6350"/>
    <w:rsid w:val="17599320"/>
    <w:rsid w:val="17959F4E"/>
    <w:rsid w:val="17AFAD33"/>
    <w:rsid w:val="17E06937"/>
    <w:rsid w:val="17EF876D"/>
    <w:rsid w:val="17FECCC6"/>
    <w:rsid w:val="18F18E83"/>
    <w:rsid w:val="18F5C736"/>
    <w:rsid w:val="1921BC54"/>
    <w:rsid w:val="194984B9"/>
    <w:rsid w:val="1963A1B6"/>
    <w:rsid w:val="19D6514E"/>
    <w:rsid w:val="1A3A5B04"/>
    <w:rsid w:val="1A650237"/>
    <w:rsid w:val="1A6DC394"/>
    <w:rsid w:val="1AF703E3"/>
    <w:rsid w:val="1B162015"/>
    <w:rsid w:val="1B2A7D81"/>
    <w:rsid w:val="1B4D964F"/>
    <w:rsid w:val="1BD54C55"/>
    <w:rsid w:val="1BD938DE"/>
    <w:rsid w:val="1C02B206"/>
    <w:rsid w:val="1C3B18B5"/>
    <w:rsid w:val="1C951CB9"/>
    <w:rsid w:val="1C96BC70"/>
    <w:rsid w:val="1CB3D491"/>
    <w:rsid w:val="1D1ADD80"/>
    <w:rsid w:val="1D60B1C9"/>
    <w:rsid w:val="1D691AB8"/>
    <w:rsid w:val="1D94E878"/>
    <w:rsid w:val="1DD436F9"/>
    <w:rsid w:val="1DF52335"/>
    <w:rsid w:val="1E25189D"/>
    <w:rsid w:val="1E400338"/>
    <w:rsid w:val="1E547BCE"/>
    <w:rsid w:val="1E586C8F"/>
    <w:rsid w:val="1EC43481"/>
    <w:rsid w:val="1F124D91"/>
    <w:rsid w:val="1F1F0436"/>
    <w:rsid w:val="1F3296CE"/>
    <w:rsid w:val="1F772191"/>
    <w:rsid w:val="1FA4FCB3"/>
    <w:rsid w:val="1FA675F8"/>
    <w:rsid w:val="1FD16BC2"/>
    <w:rsid w:val="20192DBD"/>
    <w:rsid w:val="202DE4FE"/>
    <w:rsid w:val="2043A41F"/>
    <w:rsid w:val="20644D9C"/>
    <w:rsid w:val="20984168"/>
    <w:rsid w:val="20CB1566"/>
    <w:rsid w:val="21025765"/>
    <w:rsid w:val="210B3D9E"/>
    <w:rsid w:val="211EC2CC"/>
    <w:rsid w:val="217E8D6D"/>
    <w:rsid w:val="2196B06D"/>
    <w:rsid w:val="219AB04E"/>
    <w:rsid w:val="21A5CDC1"/>
    <w:rsid w:val="21AE3560"/>
    <w:rsid w:val="21D9161A"/>
    <w:rsid w:val="227DD694"/>
    <w:rsid w:val="22B5A6CF"/>
    <w:rsid w:val="22DA024B"/>
    <w:rsid w:val="2317D1E4"/>
    <w:rsid w:val="234A40CF"/>
    <w:rsid w:val="23971BCC"/>
    <w:rsid w:val="239F1F2A"/>
    <w:rsid w:val="23A7BF76"/>
    <w:rsid w:val="23D92957"/>
    <w:rsid w:val="23E6C483"/>
    <w:rsid w:val="24402B27"/>
    <w:rsid w:val="245D9EE9"/>
    <w:rsid w:val="2475F2BD"/>
    <w:rsid w:val="24C97FF8"/>
    <w:rsid w:val="24F6E3D3"/>
    <w:rsid w:val="2585D4CA"/>
    <w:rsid w:val="25F07FB7"/>
    <w:rsid w:val="269C8FD7"/>
    <w:rsid w:val="269FBA31"/>
    <w:rsid w:val="26C1BD78"/>
    <w:rsid w:val="26E0BE84"/>
    <w:rsid w:val="27A07A64"/>
    <w:rsid w:val="2805B721"/>
    <w:rsid w:val="2835B0AF"/>
    <w:rsid w:val="2853CC62"/>
    <w:rsid w:val="2892CC23"/>
    <w:rsid w:val="297852AD"/>
    <w:rsid w:val="2A041A2A"/>
    <w:rsid w:val="2B319B28"/>
    <w:rsid w:val="2B3BA4B8"/>
    <w:rsid w:val="2B4B27DF"/>
    <w:rsid w:val="2B7E1DD2"/>
    <w:rsid w:val="2B8E3903"/>
    <w:rsid w:val="2B94767C"/>
    <w:rsid w:val="2CB2DFB5"/>
    <w:rsid w:val="2CEA7B50"/>
    <w:rsid w:val="2DBD4AE5"/>
    <w:rsid w:val="2E6402F3"/>
    <w:rsid w:val="2E911B94"/>
    <w:rsid w:val="2EA3382F"/>
    <w:rsid w:val="2ED010BE"/>
    <w:rsid w:val="2EDBB524"/>
    <w:rsid w:val="2EE154F8"/>
    <w:rsid w:val="2F0A2F94"/>
    <w:rsid w:val="2F1F400C"/>
    <w:rsid w:val="3085C606"/>
    <w:rsid w:val="309A0FFD"/>
    <w:rsid w:val="30C8CF70"/>
    <w:rsid w:val="30E7202C"/>
    <w:rsid w:val="31032DBB"/>
    <w:rsid w:val="31165A36"/>
    <w:rsid w:val="31287F1C"/>
    <w:rsid w:val="3152B918"/>
    <w:rsid w:val="317008EF"/>
    <w:rsid w:val="31BE0CD0"/>
    <w:rsid w:val="31F37CFC"/>
    <w:rsid w:val="32967CA8"/>
    <w:rsid w:val="32BCED72"/>
    <w:rsid w:val="32CB905F"/>
    <w:rsid w:val="32DB6593"/>
    <w:rsid w:val="32DF6B74"/>
    <w:rsid w:val="330D4051"/>
    <w:rsid w:val="3360A85E"/>
    <w:rsid w:val="346299FF"/>
    <w:rsid w:val="347E290B"/>
    <w:rsid w:val="34837B65"/>
    <w:rsid w:val="34E04C60"/>
    <w:rsid w:val="34FE07B8"/>
    <w:rsid w:val="352C4418"/>
    <w:rsid w:val="354F392D"/>
    <w:rsid w:val="3568FD10"/>
    <w:rsid w:val="356BE9CC"/>
    <w:rsid w:val="358F37A3"/>
    <w:rsid w:val="35A5AB8F"/>
    <w:rsid w:val="35DC3B64"/>
    <w:rsid w:val="36808B8A"/>
    <w:rsid w:val="3686EDE1"/>
    <w:rsid w:val="3739C97F"/>
    <w:rsid w:val="3780D0C6"/>
    <w:rsid w:val="38408FD8"/>
    <w:rsid w:val="38618C43"/>
    <w:rsid w:val="386D6DFC"/>
    <w:rsid w:val="3878F42D"/>
    <w:rsid w:val="387F1483"/>
    <w:rsid w:val="38863758"/>
    <w:rsid w:val="3890C06B"/>
    <w:rsid w:val="38F0F638"/>
    <w:rsid w:val="3905A70F"/>
    <w:rsid w:val="39443591"/>
    <w:rsid w:val="399BEC85"/>
    <w:rsid w:val="39C760CE"/>
    <w:rsid w:val="3A37954B"/>
    <w:rsid w:val="3A3E84CF"/>
    <w:rsid w:val="3A5BC86F"/>
    <w:rsid w:val="3AA09588"/>
    <w:rsid w:val="3AB95F13"/>
    <w:rsid w:val="3AF96168"/>
    <w:rsid w:val="3B097B03"/>
    <w:rsid w:val="3B84B1D3"/>
    <w:rsid w:val="3CACC6AD"/>
    <w:rsid w:val="3CB1EA6A"/>
    <w:rsid w:val="3D05D102"/>
    <w:rsid w:val="3D49B817"/>
    <w:rsid w:val="3D8F0BBF"/>
    <w:rsid w:val="3E7B920E"/>
    <w:rsid w:val="3E8BD4CC"/>
    <w:rsid w:val="3EAA3506"/>
    <w:rsid w:val="3EAE38F3"/>
    <w:rsid w:val="3F310365"/>
    <w:rsid w:val="3F40F0C2"/>
    <w:rsid w:val="3F78BF23"/>
    <w:rsid w:val="3F9CF94A"/>
    <w:rsid w:val="3FA07176"/>
    <w:rsid w:val="3FA3B9B8"/>
    <w:rsid w:val="3FCD977F"/>
    <w:rsid w:val="3FD010CE"/>
    <w:rsid w:val="403F098E"/>
    <w:rsid w:val="4043BC09"/>
    <w:rsid w:val="40EBE2B1"/>
    <w:rsid w:val="410CD93B"/>
    <w:rsid w:val="412ED979"/>
    <w:rsid w:val="41364DD6"/>
    <w:rsid w:val="414B8C1F"/>
    <w:rsid w:val="416287D5"/>
    <w:rsid w:val="41B0E51F"/>
    <w:rsid w:val="41FBBF93"/>
    <w:rsid w:val="420CBA3D"/>
    <w:rsid w:val="4287CE4B"/>
    <w:rsid w:val="429E0062"/>
    <w:rsid w:val="42A4BDE9"/>
    <w:rsid w:val="438FF727"/>
    <w:rsid w:val="43A06429"/>
    <w:rsid w:val="43D1922F"/>
    <w:rsid w:val="4473881B"/>
    <w:rsid w:val="44B37DA2"/>
    <w:rsid w:val="44CFAD6B"/>
    <w:rsid w:val="44E422A4"/>
    <w:rsid w:val="44EC49F6"/>
    <w:rsid w:val="451030AF"/>
    <w:rsid w:val="4523A8CF"/>
    <w:rsid w:val="4524F348"/>
    <w:rsid w:val="459672FA"/>
    <w:rsid w:val="459D2537"/>
    <w:rsid w:val="4636E417"/>
    <w:rsid w:val="463D0AD3"/>
    <w:rsid w:val="4690C93D"/>
    <w:rsid w:val="4690D49B"/>
    <w:rsid w:val="471DB6FE"/>
    <w:rsid w:val="477D931B"/>
    <w:rsid w:val="4783941D"/>
    <w:rsid w:val="47CD2A7A"/>
    <w:rsid w:val="485CF443"/>
    <w:rsid w:val="48A85EB0"/>
    <w:rsid w:val="48D69AF2"/>
    <w:rsid w:val="49604BC0"/>
    <w:rsid w:val="49660AE9"/>
    <w:rsid w:val="496701AD"/>
    <w:rsid w:val="49E69B01"/>
    <w:rsid w:val="4A340ED6"/>
    <w:rsid w:val="4AB44411"/>
    <w:rsid w:val="4ACC3DAC"/>
    <w:rsid w:val="4AE56668"/>
    <w:rsid w:val="4BB00C7B"/>
    <w:rsid w:val="4BC31F15"/>
    <w:rsid w:val="4C315401"/>
    <w:rsid w:val="4C45FB2D"/>
    <w:rsid w:val="4C50B33F"/>
    <w:rsid w:val="4C7A9DF6"/>
    <w:rsid w:val="4C940788"/>
    <w:rsid w:val="4CD9F7A6"/>
    <w:rsid w:val="4D45AE8D"/>
    <w:rsid w:val="4D824654"/>
    <w:rsid w:val="4DD0531F"/>
    <w:rsid w:val="4E4296E5"/>
    <w:rsid w:val="4E8CA05E"/>
    <w:rsid w:val="4E8F1E4C"/>
    <w:rsid w:val="4F9CC2FF"/>
    <w:rsid w:val="4FAB78D2"/>
    <w:rsid w:val="4FB10057"/>
    <w:rsid w:val="5010E7CF"/>
    <w:rsid w:val="50492A82"/>
    <w:rsid w:val="507BACA9"/>
    <w:rsid w:val="50873F94"/>
    <w:rsid w:val="51456603"/>
    <w:rsid w:val="5177A158"/>
    <w:rsid w:val="51A52379"/>
    <w:rsid w:val="51F3FAA0"/>
    <w:rsid w:val="526E6CA7"/>
    <w:rsid w:val="527DF029"/>
    <w:rsid w:val="52B1EF8C"/>
    <w:rsid w:val="52BFB46C"/>
    <w:rsid w:val="532B4D1E"/>
    <w:rsid w:val="533CAC15"/>
    <w:rsid w:val="5348C9DD"/>
    <w:rsid w:val="53A3577F"/>
    <w:rsid w:val="53E3A6FF"/>
    <w:rsid w:val="5454516E"/>
    <w:rsid w:val="54E83B70"/>
    <w:rsid w:val="54E9323C"/>
    <w:rsid w:val="5500A924"/>
    <w:rsid w:val="55161B21"/>
    <w:rsid w:val="558387B6"/>
    <w:rsid w:val="55B2D6B7"/>
    <w:rsid w:val="55BC34F7"/>
    <w:rsid w:val="55CF7283"/>
    <w:rsid w:val="55DA1BD1"/>
    <w:rsid w:val="56294228"/>
    <w:rsid w:val="5768A3B2"/>
    <w:rsid w:val="578061DA"/>
    <w:rsid w:val="578BD20A"/>
    <w:rsid w:val="57CE31EB"/>
    <w:rsid w:val="581144CD"/>
    <w:rsid w:val="588B0D99"/>
    <w:rsid w:val="597F63DF"/>
    <w:rsid w:val="59B45195"/>
    <w:rsid w:val="59BEC364"/>
    <w:rsid w:val="59BFE2F4"/>
    <w:rsid w:val="59E5412D"/>
    <w:rsid w:val="5A977121"/>
    <w:rsid w:val="5A983898"/>
    <w:rsid w:val="5AF297BC"/>
    <w:rsid w:val="5AFEBFE5"/>
    <w:rsid w:val="5B55BDC4"/>
    <w:rsid w:val="5B69054E"/>
    <w:rsid w:val="5BA444A5"/>
    <w:rsid w:val="5BC62BA6"/>
    <w:rsid w:val="5BCDD7A7"/>
    <w:rsid w:val="5BE5F44E"/>
    <w:rsid w:val="5BE7859D"/>
    <w:rsid w:val="5BEB6E43"/>
    <w:rsid w:val="5C03D35B"/>
    <w:rsid w:val="5C0F7E4B"/>
    <w:rsid w:val="5C42E682"/>
    <w:rsid w:val="5C6B55CB"/>
    <w:rsid w:val="5CD32BB5"/>
    <w:rsid w:val="5CDAD31A"/>
    <w:rsid w:val="5DA769FA"/>
    <w:rsid w:val="5E1D610D"/>
    <w:rsid w:val="5E4BCE06"/>
    <w:rsid w:val="5ECCC840"/>
    <w:rsid w:val="5F0BC079"/>
    <w:rsid w:val="5F139B7F"/>
    <w:rsid w:val="5F1548A4"/>
    <w:rsid w:val="5F5E3983"/>
    <w:rsid w:val="5F6583F2"/>
    <w:rsid w:val="5F929958"/>
    <w:rsid w:val="5F9A22E3"/>
    <w:rsid w:val="5FD31CBE"/>
    <w:rsid w:val="5FDAB0E9"/>
    <w:rsid w:val="6012FB33"/>
    <w:rsid w:val="60243F6C"/>
    <w:rsid w:val="6030F713"/>
    <w:rsid w:val="60CFD878"/>
    <w:rsid w:val="6137566F"/>
    <w:rsid w:val="6154C145"/>
    <w:rsid w:val="61AC2B3B"/>
    <w:rsid w:val="6218BEE3"/>
    <w:rsid w:val="6277769F"/>
    <w:rsid w:val="62948B30"/>
    <w:rsid w:val="6295A648"/>
    <w:rsid w:val="62B222F3"/>
    <w:rsid w:val="62B8B4C3"/>
    <w:rsid w:val="62FB81E6"/>
    <w:rsid w:val="63408556"/>
    <w:rsid w:val="634CA489"/>
    <w:rsid w:val="635813EC"/>
    <w:rsid w:val="635C2843"/>
    <w:rsid w:val="63DD2097"/>
    <w:rsid w:val="63FD6802"/>
    <w:rsid w:val="64FE6189"/>
    <w:rsid w:val="65142BB5"/>
    <w:rsid w:val="651E5CFD"/>
    <w:rsid w:val="65297456"/>
    <w:rsid w:val="655B05FD"/>
    <w:rsid w:val="6590CA0A"/>
    <w:rsid w:val="6661DB99"/>
    <w:rsid w:val="671DB9A9"/>
    <w:rsid w:val="679F1230"/>
    <w:rsid w:val="67C011EE"/>
    <w:rsid w:val="67E41E3E"/>
    <w:rsid w:val="6818503E"/>
    <w:rsid w:val="685D2E7B"/>
    <w:rsid w:val="6975AAE8"/>
    <w:rsid w:val="6A3D4BC4"/>
    <w:rsid w:val="6A476752"/>
    <w:rsid w:val="6A64EE59"/>
    <w:rsid w:val="6A689801"/>
    <w:rsid w:val="6AD6CEA1"/>
    <w:rsid w:val="6ADAA583"/>
    <w:rsid w:val="6AE1EDD7"/>
    <w:rsid w:val="6AF8B840"/>
    <w:rsid w:val="6B32F357"/>
    <w:rsid w:val="6C191D15"/>
    <w:rsid w:val="6C443420"/>
    <w:rsid w:val="6D786901"/>
    <w:rsid w:val="6D9781B2"/>
    <w:rsid w:val="6DD5FC36"/>
    <w:rsid w:val="6E1A0539"/>
    <w:rsid w:val="6E1EEEEC"/>
    <w:rsid w:val="6E4B484A"/>
    <w:rsid w:val="6E67D520"/>
    <w:rsid w:val="6ED0E030"/>
    <w:rsid w:val="6EF2AFDB"/>
    <w:rsid w:val="6F3776FE"/>
    <w:rsid w:val="6F82754E"/>
    <w:rsid w:val="6FD011E5"/>
    <w:rsid w:val="704C8F39"/>
    <w:rsid w:val="7056C06A"/>
    <w:rsid w:val="706C4B1D"/>
    <w:rsid w:val="71168C0C"/>
    <w:rsid w:val="711DEB88"/>
    <w:rsid w:val="7126936A"/>
    <w:rsid w:val="717D35AC"/>
    <w:rsid w:val="7274B8E4"/>
    <w:rsid w:val="728FF2A6"/>
    <w:rsid w:val="72901723"/>
    <w:rsid w:val="729FD934"/>
    <w:rsid w:val="732EF72F"/>
    <w:rsid w:val="73354EB2"/>
    <w:rsid w:val="735EB979"/>
    <w:rsid w:val="73F65EF5"/>
    <w:rsid w:val="743B458C"/>
    <w:rsid w:val="748A7CDD"/>
    <w:rsid w:val="74B7083F"/>
    <w:rsid w:val="74D82AEA"/>
    <w:rsid w:val="74EA43ED"/>
    <w:rsid w:val="750CC27B"/>
    <w:rsid w:val="7567A342"/>
    <w:rsid w:val="756C83C2"/>
    <w:rsid w:val="7589D710"/>
    <w:rsid w:val="75C8D866"/>
    <w:rsid w:val="76AF2127"/>
    <w:rsid w:val="7722834E"/>
    <w:rsid w:val="77260DB4"/>
    <w:rsid w:val="77A82EBB"/>
    <w:rsid w:val="77B5A9F7"/>
    <w:rsid w:val="781218AF"/>
    <w:rsid w:val="785735EC"/>
    <w:rsid w:val="7876C648"/>
    <w:rsid w:val="7896B583"/>
    <w:rsid w:val="78FBD69A"/>
    <w:rsid w:val="79196735"/>
    <w:rsid w:val="79253C34"/>
    <w:rsid w:val="792BF489"/>
    <w:rsid w:val="792EFA15"/>
    <w:rsid w:val="79463DBA"/>
    <w:rsid w:val="798DB4E1"/>
    <w:rsid w:val="7AA6B8DA"/>
    <w:rsid w:val="7B08E2F2"/>
    <w:rsid w:val="7B9372EA"/>
    <w:rsid w:val="7BDC3839"/>
    <w:rsid w:val="7C2AC07B"/>
    <w:rsid w:val="7C393E60"/>
    <w:rsid w:val="7C465FDF"/>
    <w:rsid w:val="7C5FFA51"/>
    <w:rsid w:val="7C7E4368"/>
    <w:rsid w:val="7CCCC6F4"/>
    <w:rsid w:val="7CCEDA5C"/>
    <w:rsid w:val="7D643891"/>
    <w:rsid w:val="7D684B84"/>
    <w:rsid w:val="7D6D61E0"/>
    <w:rsid w:val="7DA564EF"/>
    <w:rsid w:val="7DDB0A60"/>
    <w:rsid w:val="7E0F7F64"/>
    <w:rsid w:val="7EEFBB27"/>
    <w:rsid w:val="7F05820C"/>
    <w:rsid w:val="7F4C5A0F"/>
    <w:rsid w:val="7FCAAA1E"/>
    <w:rsid w:val="7FDC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B33F"/>
  <w15:chartTrackingRefBased/>
  <w15:docId w15:val="{F68BD542-3716-4FAB-B2CB-EBD4FB6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9E5412D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9E5412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9E5412D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9E541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4A07"/>
    <w:rPr>
      <w:color w:val="467886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59E5412D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Reviso">
    <w:name w:val="Revision"/>
    <w:hidden/>
    <w:uiPriority w:val="99"/>
    <w:semiHidden/>
    <w:rsid w:val="00700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1965</Words>
  <Characters>10612</Characters>
  <Application>Microsoft Office Word</Application>
  <DocSecurity>0</DocSecurity>
  <Lines>88</Lines>
  <Paragraphs>25</Paragraphs>
  <ScaleCrop>false</ScaleCrop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Brito</dc:creator>
  <cp:keywords/>
  <dc:description/>
  <cp:lastModifiedBy>Paulo Brito</cp:lastModifiedBy>
  <cp:revision>2</cp:revision>
  <dcterms:created xsi:type="dcterms:W3CDTF">2025-05-28T01:57:00Z</dcterms:created>
  <dcterms:modified xsi:type="dcterms:W3CDTF">2025-05-28T01:57:00Z</dcterms:modified>
</cp:coreProperties>
</file>